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0FF60" w14:textId="703AD936" w:rsidR="7117F7FA" w:rsidRPr="00B13BA7" w:rsidRDefault="19A7FA10" w:rsidP="19A7FA10">
      <w:pPr>
        <w:pStyle w:val="StyleTitleLeft005cm"/>
        <w:spacing w:beforeAutospacing="1" w:after="480" w:line="259" w:lineRule="auto"/>
        <w:jc w:val="center"/>
        <w:rPr>
          <w:rFonts w:ascii="Times New Roman" w:hAnsi="Times New Roman"/>
          <w:sz w:val="32"/>
          <w:szCs w:val="32"/>
        </w:rPr>
      </w:pPr>
      <w:r w:rsidRPr="00B13BA7">
        <w:rPr>
          <w:rFonts w:ascii="Times New Roman" w:hAnsi="Times New Roman"/>
          <w:sz w:val="32"/>
          <w:szCs w:val="32"/>
        </w:rPr>
        <w:t>Deep Learning &amp; Hybrid Model – The Future of Medical Image Watermarking?</w:t>
      </w:r>
    </w:p>
    <w:p w14:paraId="2CFC4305" w14:textId="765E77C7" w:rsidR="00412669" w:rsidRDefault="008166B0" w:rsidP="0030695D">
      <w:pPr>
        <w:pStyle w:val="25mmIndent"/>
        <w:ind w:left="0"/>
        <w:jc w:val="center"/>
        <w:outlineLvl w:val="0"/>
        <w:rPr>
          <w:rFonts w:ascii="Times New Roman" w:hAnsi="Times New Roman"/>
          <w:b/>
          <w:vertAlign w:val="superscript"/>
        </w:rPr>
      </w:pPr>
      <w:r>
        <w:rPr>
          <w:rFonts w:ascii="Times New Roman" w:hAnsi="Times New Roman"/>
          <w:b/>
        </w:rPr>
        <w:t xml:space="preserve">Yew </w:t>
      </w:r>
      <w:r w:rsidR="1A9BC692" w:rsidRPr="1A9BC692">
        <w:rPr>
          <w:rFonts w:ascii="Times New Roman" w:hAnsi="Times New Roman"/>
          <w:b/>
          <w:bCs/>
        </w:rPr>
        <w:t xml:space="preserve">Lee </w:t>
      </w:r>
      <w:r w:rsidR="545DD615" w:rsidRPr="545DD615">
        <w:rPr>
          <w:rFonts w:ascii="Times New Roman" w:hAnsi="Times New Roman"/>
          <w:b/>
          <w:bCs/>
        </w:rPr>
        <w:t>Wong</w:t>
      </w:r>
      <w:r w:rsidR="545DD615" w:rsidRPr="545DD615">
        <w:rPr>
          <w:rFonts w:ascii="Times New Roman" w:hAnsi="Times New Roman"/>
          <w:b/>
          <w:bCs/>
          <w:vertAlign w:val="superscript"/>
        </w:rPr>
        <w:t>1</w:t>
      </w:r>
      <w:r w:rsidR="460AF7FE" w:rsidRPr="460AF7FE">
        <w:rPr>
          <w:rFonts w:ascii="Times New Roman" w:hAnsi="Times New Roman"/>
          <w:b/>
          <w:bCs/>
          <w:vertAlign w:val="superscript"/>
        </w:rPr>
        <w:t>*</w:t>
      </w:r>
      <w:r w:rsidR="460AF7FE" w:rsidRPr="460AF7FE">
        <w:rPr>
          <w:rFonts w:ascii="Times New Roman" w:hAnsi="Times New Roman"/>
          <w:b/>
          <w:bCs/>
        </w:rPr>
        <w:t>,</w:t>
      </w:r>
      <w:r w:rsidR="00412669" w:rsidRPr="00CE57CF">
        <w:rPr>
          <w:rFonts w:ascii="Times New Roman" w:hAnsi="Times New Roman"/>
          <w:b/>
        </w:rPr>
        <w:t xml:space="preserve"> </w:t>
      </w:r>
      <w:r w:rsidR="2BB70212" w:rsidRPr="2BB70212">
        <w:rPr>
          <w:rFonts w:ascii="Times New Roman" w:hAnsi="Times New Roman"/>
          <w:b/>
          <w:bCs/>
        </w:rPr>
        <w:t xml:space="preserve">Jia </w:t>
      </w:r>
      <w:r w:rsidR="613FF2A0" w:rsidRPr="613FF2A0">
        <w:rPr>
          <w:rFonts w:ascii="Times New Roman" w:hAnsi="Times New Roman"/>
          <w:b/>
          <w:bCs/>
        </w:rPr>
        <w:t xml:space="preserve">Cheng </w:t>
      </w:r>
      <w:r w:rsidR="460AF7FE" w:rsidRPr="460AF7FE">
        <w:rPr>
          <w:rFonts w:ascii="Times New Roman" w:hAnsi="Times New Roman"/>
          <w:b/>
          <w:bCs/>
        </w:rPr>
        <w:t>Loh</w:t>
      </w:r>
      <w:r w:rsidR="460AF7FE" w:rsidRPr="460AF7FE">
        <w:rPr>
          <w:rFonts w:ascii="Times New Roman" w:hAnsi="Times New Roman"/>
          <w:b/>
          <w:bCs/>
          <w:vertAlign w:val="superscript"/>
        </w:rPr>
        <w:t xml:space="preserve"> 1</w:t>
      </w:r>
      <w:r w:rsidR="00373AEE">
        <w:rPr>
          <w:rFonts w:ascii="Times New Roman" w:hAnsi="Times New Roman"/>
          <w:b/>
        </w:rPr>
        <w:t xml:space="preserve">, </w:t>
      </w:r>
      <w:r w:rsidR="47705F4C" w:rsidRPr="47705F4C">
        <w:rPr>
          <w:rFonts w:ascii="Times New Roman" w:hAnsi="Times New Roman"/>
          <w:b/>
          <w:bCs/>
        </w:rPr>
        <w:t xml:space="preserve">Chen </w:t>
      </w:r>
      <w:r w:rsidR="40DFEEF4" w:rsidRPr="40DFEEF4">
        <w:rPr>
          <w:rFonts w:ascii="Times New Roman" w:hAnsi="Times New Roman"/>
          <w:b/>
          <w:bCs/>
        </w:rPr>
        <w:t xml:space="preserve">Zhen </w:t>
      </w:r>
      <w:r w:rsidR="460AF7FE" w:rsidRPr="460AF7FE">
        <w:rPr>
          <w:rFonts w:ascii="Times New Roman" w:hAnsi="Times New Roman"/>
          <w:b/>
          <w:bCs/>
        </w:rPr>
        <w:t>Li</w:t>
      </w:r>
      <w:r w:rsidR="460AF7FE" w:rsidRPr="460AF7FE">
        <w:rPr>
          <w:rFonts w:ascii="Times New Roman" w:hAnsi="Times New Roman"/>
          <w:b/>
          <w:bCs/>
          <w:vertAlign w:val="superscript"/>
        </w:rPr>
        <w:t xml:space="preserve"> 1</w:t>
      </w:r>
      <w:r w:rsidR="00373AEE">
        <w:rPr>
          <w:rFonts w:ascii="Times New Roman" w:hAnsi="Times New Roman"/>
          <w:b/>
        </w:rPr>
        <w:t xml:space="preserve">, </w:t>
      </w:r>
      <w:r w:rsidR="00116F7E">
        <w:rPr>
          <w:rFonts w:ascii="Times New Roman" w:hAnsi="Times New Roman"/>
          <w:b/>
        </w:rPr>
        <w:t xml:space="preserve">Chi </w:t>
      </w:r>
      <w:r w:rsidR="79644D62" w:rsidRPr="79644D62">
        <w:rPr>
          <w:rFonts w:ascii="Times New Roman" w:hAnsi="Times New Roman"/>
          <w:b/>
          <w:bCs/>
        </w:rPr>
        <w:t xml:space="preserve">Wee </w:t>
      </w:r>
      <w:r w:rsidR="460AF7FE" w:rsidRPr="460AF7FE">
        <w:rPr>
          <w:rFonts w:ascii="Times New Roman" w:hAnsi="Times New Roman"/>
          <w:b/>
          <w:bCs/>
        </w:rPr>
        <w:t>Tan</w:t>
      </w:r>
      <w:r w:rsidR="460AF7FE" w:rsidRPr="460AF7FE">
        <w:rPr>
          <w:rFonts w:ascii="Times New Roman" w:hAnsi="Times New Roman"/>
          <w:b/>
          <w:bCs/>
          <w:vertAlign w:val="superscript"/>
        </w:rPr>
        <w:t xml:space="preserve"> 1</w:t>
      </w:r>
    </w:p>
    <w:p w14:paraId="64A3EDBB" w14:textId="0AEB90D4" w:rsidR="00412669" w:rsidRPr="001A4845" w:rsidRDefault="00412669" w:rsidP="0030695D">
      <w:pPr>
        <w:pStyle w:val="25mmIndent"/>
        <w:ind w:left="0"/>
        <w:jc w:val="center"/>
        <w:rPr>
          <w:rFonts w:ascii="Times New Roman" w:hAnsi="Times New Roman"/>
        </w:rPr>
      </w:pPr>
    </w:p>
    <w:p w14:paraId="141D3750" w14:textId="5323A991" w:rsidR="3CA5AE48" w:rsidRDefault="460AF7FE" w:rsidP="320A7197">
      <w:pPr>
        <w:pStyle w:val="25mmIndent"/>
        <w:spacing w:line="259" w:lineRule="auto"/>
        <w:ind w:left="567" w:right="566"/>
        <w:jc w:val="center"/>
        <w:rPr>
          <w:rFonts w:ascii="Times New Roman" w:hAnsi="Times New Roman"/>
          <w:sz w:val="21"/>
          <w:szCs w:val="21"/>
        </w:rPr>
      </w:pPr>
      <w:r w:rsidRPr="460AF7FE">
        <w:rPr>
          <w:rFonts w:ascii="Times New Roman" w:hAnsi="Times New Roman"/>
          <w:sz w:val="20"/>
          <w:szCs w:val="20"/>
          <w:vertAlign w:val="superscript"/>
        </w:rPr>
        <w:t>1</w:t>
      </w:r>
      <w:r w:rsidRPr="460AF7FE">
        <w:rPr>
          <w:rFonts w:ascii="Times New Roman" w:hAnsi="Times New Roman"/>
          <w:sz w:val="20"/>
          <w:szCs w:val="20"/>
        </w:rPr>
        <w:t xml:space="preserve"> </w:t>
      </w:r>
      <w:r w:rsidR="00AD713B">
        <w:t>Faculty</w:t>
      </w:r>
      <w:r w:rsidR="0A885DD9">
        <w:t xml:space="preserve"> of Computing and Information </w:t>
      </w:r>
      <w:r w:rsidR="22474752">
        <w:t>Technology</w:t>
      </w:r>
      <w:r w:rsidR="38481B97">
        <w:t xml:space="preserve">, Tunku Abdul Rahman University </w:t>
      </w:r>
      <w:r w:rsidR="276F34E6">
        <w:t>College</w:t>
      </w:r>
      <w:r>
        <w:t>, Kampus Utama, Jalan Genting Kelang, 53300 Kuala Lumpur, Wilayah Persekutuan Kuala Lumpur, Malaysia</w:t>
      </w:r>
    </w:p>
    <w:p w14:paraId="1B9045E2" w14:textId="166C76F0" w:rsidR="276F34E6" w:rsidRDefault="460AF7FE" w:rsidP="276F34E6">
      <w:pPr>
        <w:pStyle w:val="25mmIndent"/>
        <w:spacing w:line="259" w:lineRule="auto"/>
        <w:ind w:left="567" w:right="566"/>
        <w:jc w:val="center"/>
        <w:rPr>
          <w:rFonts w:ascii="Times New Roman" w:hAnsi="Times New Roman"/>
          <w:sz w:val="20"/>
          <w:szCs w:val="20"/>
        </w:rPr>
      </w:pPr>
      <w:r w:rsidRPr="460AF7FE">
        <w:rPr>
          <w:rFonts w:ascii="Times New Roman" w:hAnsi="Times New Roman"/>
          <w:lang w:val="en-GB"/>
        </w:rPr>
        <w:t>*Corresponding author:</w:t>
      </w:r>
      <w:r w:rsidR="0375378F" w:rsidRPr="460AF7FE">
        <w:rPr>
          <w:rFonts w:ascii="Times New Roman" w:hAnsi="Times New Roman"/>
          <w:lang w:val="en-GB"/>
        </w:rPr>
        <w:t xml:space="preserve"> </w:t>
      </w:r>
      <w:r w:rsidR="0375378F" w:rsidRPr="00C45989">
        <w:rPr>
          <w:rFonts w:ascii="Times New Roman" w:hAnsi="Times New Roman"/>
          <w:sz w:val="20"/>
          <w:szCs w:val="20"/>
        </w:rPr>
        <w:t>wongyewlee-wm19@student.tarc.edu.my</w:t>
      </w:r>
    </w:p>
    <w:p w14:paraId="2C93A04E" w14:textId="4C683EC6" w:rsidR="3527E12A" w:rsidRDefault="3527E12A" w:rsidP="3527E12A">
      <w:pPr>
        <w:pStyle w:val="25mmIndent"/>
        <w:spacing w:line="259" w:lineRule="auto"/>
        <w:ind w:left="567" w:right="566"/>
        <w:jc w:val="center"/>
        <w:rPr>
          <w:rFonts w:ascii="Times New Roman" w:hAnsi="Times New Roman"/>
          <w:sz w:val="20"/>
          <w:szCs w:val="20"/>
          <w:vertAlign w:val="superscript"/>
        </w:rPr>
      </w:pPr>
    </w:p>
    <w:p w14:paraId="5DB1A98B" w14:textId="31825E90" w:rsidR="2A44BB48" w:rsidRDefault="2A44BB48" w:rsidP="2A44BB48">
      <w:pPr>
        <w:pStyle w:val="25mmIndent"/>
        <w:spacing w:line="259" w:lineRule="auto"/>
        <w:ind w:left="567" w:right="566"/>
        <w:jc w:val="center"/>
        <w:rPr>
          <w:rFonts w:ascii="Times New Roman" w:hAnsi="Times New Roman"/>
          <w:sz w:val="20"/>
          <w:szCs w:val="20"/>
        </w:rPr>
      </w:pPr>
    </w:p>
    <w:p w14:paraId="4F5BCCEC" w14:textId="77777777" w:rsidR="004A2414" w:rsidRPr="00B13BA7" w:rsidRDefault="19A7FA10" w:rsidP="19A7FA10">
      <w:pPr>
        <w:pStyle w:val="Abstract"/>
        <w:spacing w:after="0"/>
        <w:ind w:left="0"/>
        <w:jc w:val="center"/>
        <w:rPr>
          <w:rFonts w:ascii="Times New Roman" w:hAnsi="Times New Roman"/>
          <w:b/>
          <w:bCs/>
          <w:sz w:val="24"/>
          <w:szCs w:val="24"/>
        </w:rPr>
      </w:pPr>
      <w:r w:rsidRPr="00B13BA7">
        <w:rPr>
          <w:rFonts w:ascii="Times New Roman" w:hAnsi="Times New Roman"/>
          <w:b/>
          <w:bCs/>
          <w:sz w:val="24"/>
          <w:szCs w:val="24"/>
        </w:rPr>
        <w:t>ABSTRACT</w:t>
      </w:r>
    </w:p>
    <w:p w14:paraId="0FD16A34" w14:textId="77777777" w:rsidR="004A2414" w:rsidRDefault="004A2414" w:rsidP="004A2414">
      <w:pPr>
        <w:pStyle w:val="Abstract"/>
        <w:spacing w:after="0"/>
        <w:ind w:left="0"/>
        <w:jc w:val="center"/>
        <w:rPr>
          <w:rFonts w:ascii="Times New Roman" w:hAnsi="Times New Roman"/>
          <w:b/>
          <w:sz w:val="24"/>
          <w:szCs w:val="24"/>
        </w:rPr>
      </w:pPr>
    </w:p>
    <w:p w14:paraId="1CA09D46" w14:textId="7EA43E76" w:rsidR="00DD3AEB" w:rsidRPr="003A00E7" w:rsidRDefault="19A7FA10" w:rsidP="00DD3AEB">
      <w:pPr>
        <w:pStyle w:val="Abstract"/>
        <w:spacing w:after="0"/>
        <w:ind w:left="0"/>
        <w:rPr>
          <w:rFonts w:ascii="Times New Roman" w:hAnsi="Times New Roman"/>
          <w:sz w:val="24"/>
          <w:szCs w:val="24"/>
        </w:rPr>
      </w:pPr>
      <w:r w:rsidRPr="003A00E7">
        <w:rPr>
          <w:rFonts w:ascii="Times New Roman" w:hAnsi="Times New Roman"/>
          <w:sz w:val="24"/>
          <w:szCs w:val="24"/>
        </w:rPr>
        <w:t xml:space="preserve">The frequent usage of medical records in electronic form has made Medical Image Watermarking (MIW) relatively more significant than it used to be. MIW is very significant to preserve the completeness and integrity of the medical images. For the time being, with the trade-offs between visibility and robustness, there are no perfect algorithms for invisible watermarking. In many novels, Deep-Learning-Based Approach has been proposed to solve the trade-offs. In this study, multiple implementations of invisible watermarking techniques such as Deep-Learning-Based Approach and Non-Deep-Learning-Based-Approach are being compared. This comparative study measures the limitations and robustness on a dataset of breast ultrasound images. Eighteen extreme attacking methods were carried out on the encoded images, performance was then evaluated using </w:t>
      </w:r>
      <w:r w:rsidR="003A00E7">
        <w:rPr>
          <w:rFonts w:ascii="Times New Roman" w:hAnsi="Times New Roman"/>
          <w:sz w:val="24"/>
          <w:szCs w:val="24"/>
        </w:rPr>
        <w:t xml:space="preserve">peak signal-to-noise </w:t>
      </w:r>
      <w:r w:rsidR="00F67EFC" w:rsidRPr="003A00E7">
        <w:rPr>
          <w:rFonts w:ascii="Times New Roman" w:hAnsi="Times New Roman"/>
          <w:sz w:val="24"/>
          <w:szCs w:val="24"/>
        </w:rPr>
        <w:t>ratio (</w:t>
      </w:r>
      <w:r w:rsidRPr="003A00E7">
        <w:rPr>
          <w:rFonts w:ascii="Times New Roman" w:hAnsi="Times New Roman"/>
          <w:sz w:val="24"/>
          <w:szCs w:val="24"/>
        </w:rPr>
        <w:t>PSNR</w:t>
      </w:r>
      <w:r w:rsidR="003A00E7">
        <w:rPr>
          <w:rFonts w:ascii="Times New Roman" w:hAnsi="Times New Roman"/>
          <w:sz w:val="24"/>
          <w:szCs w:val="24"/>
        </w:rPr>
        <w:t>)</w:t>
      </w:r>
      <w:r w:rsidRPr="003A00E7">
        <w:rPr>
          <w:rFonts w:ascii="Times New Roman" w:hAnsi="Times New Roman"/>
          <w:sz w:val="24"/>
          <w:szCs w:val="24"/>
        </w:rPr>
        <w:t xml:space="preserve"> and </w:t>
      </w:r>
      <w:r w:rsidR="003A00E7">
        <w:rPr>
          <w:rFonts w:ascii="Times New Roman" w:hAnsi="Times New Roman"/>
          <w:sz w:val="24"/>
          <w:szCs w:val="24"/>
        </w:rPr>
        <w:t xml:space="preserve">normalized cross </w:t>
      </w:r>
      <w:r w:rsidR="00F67EFC" w:rsidRPr="003A00E7">
        <w:rPr>
          <w:rFonts w:ascii="Times New Roman" w:hAnsi="Times New Roman"/>
          <w:sz w:val="24"/>
          <w:szCs w:val="24"/>
        </w:rPr>
        <w:t>correlation (</w:t>
      </w:r>
      <w:r w:rsidRPr="003A00E7">
        <w:rPr>
          <w:rFonts w:ascii="Times New Roman" w:hAnsi="Times New Roman"/>
          <w:sz w:val="24"/>
          <w:szCs w:val="24"/>
        </w:rPr>
        <w:t>NCC</w:t>
      </w:r>
      <w:r w:rsidR="003A00E7">
        <w:rPr>
          <w:rFonts w:ascii="Times New Roman" w:hAnsi="Times New Roman"/>
          <w:sz w:val="24"/>
          <w:szCs w:val="24"/>
        </w:rPr>
        <w:t>)</w:t>
      </w:r>
      <w:r w:rsidRPr="003A00E7">
        <w:rPr>
          <w:rFonts w:ascii="Times New Roman" w:hAnsi="Times New Roman"/>
          <w:sz w:val="24"/>
          <w:szCs w:val="24"/>
        </w:rPr>
        <w:t xml:space="preserve">. Encoded images were then tested against a digital transmission channel to test its robustness. To conclude, The Deep-Learning-Based-Approach of RivaGAN showed the best robustness against multiple extreme attacks. The Non-Deep-Learning-Based-Approach of </w:t>
      </w:r>
      <w:r w:rsidR="003A00E7">
        <w:rPr>
          <w:rFonts w:ascii="Times New Roman" w:hAnsi="Times New Roman"/>
          <w:sz w:val="24"/>
          <w:szCs w:val="24"/>
        </w:rPr>
        <w:t xml:space="preserve">discrete wavelet transform – discrete cosine transform – singular value </w:t>
      </w:r>
      <w:r w:rsidR="00F67EFC" w:rsidRPr="003A00E7">
        <w:rPr>
          <w:rFonts w:ascii="Times New Roman" w:hAnsi="Times New Roman"/>
          <w:sz w:val="24"/>
          <w:szCs w:val="24"/>
        </w:rPr>
        <w:t>decomposition (</w:t>
      </w:r>
      <w:r w:rsidRPr="003A00E7">
        <w:rPr>
          <w:rFonts w:ascii="Times New Roman" w:hAnsi="Times New Roman"/>
          <w:sz w:val="24"/>
          <w:szCs w:val="24"/>
        </w:rPr>
        <w:t>DWT-DCT-SVD</w:t>
      </w:r>
      <w:r w:rsidR="00EF3B66">
        <w:rPr>
          <w:rFonts w:ascii="Times New Roman" w:hAnsi="Times New Roman"/>
          <w:sz w:val="24"/>
          <w:szCs w:val="24"/>
        </w:rPr>
        <w:t>)</w:t>
      </w:r>
      <w:r w:rsidRPr="003A00E7">
        <w:rPr>
          <w:rFonts w:ascii="Times New Roman" w:hAnsi="Times New Roman"/>
          <w:sz w:val="24"/>
          <w:szCs w:val="24"/>
        </w:rPr>
        <w:t xml:space="preserve"> has the best imperceptibility. Therefore, we confirm the feasibility of Deep-Learning-Based-Approach in Medical Image Watermarking, however more work is needed to be done to achieve perfect Deep-Learning-Based-Approach in terms of imperceptibility.</w:t>
      </w:r>
    </w:p>
    <w:p w14:paraId="35930F2F" w14:textId="77777777" w:rsidR="00347536" w:rsidRDefault="00347536" w:rsidP="00DD3AEB">
      <w:pPr>
        <w:pStyle w:val="Abstract"/>
        <w:spacing w:after="0"/>
        <w:ind w:left="0"/>
        <w:rPr>
          <w:rFonts w:ascii="Times New Roman" w:hAnsi="Times New Roman"/>
          <w:sz w:val="24"/>
          <w:szCs w:val="24"/>
        </w:rPr>
      </w:pPr>
    </w:p>
    <w:p w14:paraId="70049C9D" w14:textId="325AA076" w:rsidR="00583C89" w:rsidRPr="0027455B" w:rsidRDefault="004A2414" w:rsidP="0027455B">
      <w:pPr>
        <w:pStyle w:val="Abstract"/>
        <w:spacing w:after="0"/>
        <w:ind w:left="0"/>
        <w:rPr>
          <w:rFonts w:ascii="Times New Roman" w:hAnsi="Times New Roman"/>
          <w:b/>
          <w:bCs/>
          <w:i/>
          <w:iCs/>
          <w:sz w:val="24"/>
          <w:szCs w:val="24"/>
        </w:rPr>
      </w:pPr>
      <w:r w:rsidRPr="0062328D">
        <w:rPr>
          <w:rFonts w:ascii="Times New Roman" w:hAnsi="Times New Roman"/>
          <w:b/>
          <w:bCs/>
          <w:i/>
          <w:iCs/>
          <w:sz w:val="24"/>
          <w:szCs w:val="24"/>
        </w:rPr>
        <w:t xml:space="preserve">Keywords: </w:t>
      </w:r>
      <w:r w:rsidR="72975B0D" w:rsidRPr="72975B0D">
        <w:rPr>
          <w:rFonts w:ascii="Times New Roman" w:hAnsi="Times New Roman"/>
          <w:b/>
          <w:bCs/>
          <w:i/>
          <w:iCs/>
          <w:sz w:val="24"/>
          <w:szCs w:val="24"/>
        </w:rPr>
        <w:t xml:space="preserve">Invisible </w:t>
      </w:r>
      <w:r w:rsidR="7AB10E71" w:rsidRPr="0062328D">
        <w:rPr>
          <w:rFonts w:ascii="Times New Roman" w:hAnsi="Times New Roman"/>
          <w:b/>
          <w:bCs/>
          <w:i/>
          <w:iCs/>
          <w:sz w:val="24"/>
          <w:szCs w:val="24"/>
        </w:rPr>
        <w:t>Watermarking</w:t>
      </w:r>
      <w:r w:rsidRPr="0062328D">
        <w:rPr>
          <w:rFonts w:ascii="Times New Roman" w:hAnsi="Times New Roman"/>
          <w:b/>
          <w:bCs/>
          <w:i/>
          <w:iCs/>
          <w:sz w:val="24"/>
          <w:szCs w:val="24"/>
        </w:rPr>
        <w:t xml:space="preserve">, </w:t>
      </w:r>
      <w:r w:rsidR="3598D8B3" w:rsidRPr="0062328D">
        <w:rPr>
          <w:rFonts w:ascii="Times New Roman" w:hAnsi="Times New Roman"/>
          <w:b/>
          <w:bCs/>
          <w:i/>
          <w:iCs/>
          <w:sz w:val="24"/>
          <w:szCs w:val="24"/>
        </w:rPr>
        <w:t>DCT, DWT, SVD</w:t>
      </w:r>
      <w:r w:rsidR="59405732" w:rsidRPr="0062328D">
        <w:rPr>
          <w:rFonts w:ascii="Times New Roman" w:hAnsi="Times New Roman"/>
          <w:b/>
          <w:bCs/>
          <w:i/>
          <w:iCs/>
          <w:sz w:val="24"/>
          <w:szCs w:val="24"/>
        </w:rPr>
        <w:t xml:space="preserve">, </w:t>
      </w:r>
      <w:r w:rsidR="74DCC39A" w:rsidRPr="74DCC39A">
        <w:rPr>
          <w:rFonts w:ascii="Times New Roman" w:hAnsi="Times New Roman"/>
          <w:b/>
          <w:bCs/>
          <w:i/>
          <w:iCs/>
          <w:sz w:val="24"/>
          <w:szCs w:val="24"/>
        </w:rPr>
        <w:t>RivaGAN</w:t>
      </w:r>
      <w:r w:rsidR="00347536">
        <w:rPr>
          <w:rFonts w:ascii="Times New Roman" w:hAnsi="Times New Roman"/>
          <w:b/>
          <w:bCs/>
          <w:i/>
          <w:iCs/>
          <w:sz w:val="24"/>
          <w:szCs w:val="24"/>
        </w:rPr>
        <w:t>, Deep-Learning-Based Invisible Watermarking</w:t>
      </w:r>
    </w:p>
    <w:p w14:paraId="7BF938DB" w14:textId="2C0CDF7B" w:rsidR="00EA3F4B" w:rsidRPr="000E57C5" w:rsidRDefault="19A7FA10" w:rsidP="19A7FA10">
      <w:pPr>
        <w:pStyle w:val="section"/>
      </w:pPr>
      <w:r w:rsidRPr="000E57C5">
        <w:t>INTRODUCTION</w:t>
      </w:r>
    </w:p>
    <w:p w14:paraId="1B887A17" w14:textId="6FA2C2A0" w:rsidR="7E510D7E" w:rsidRDefault="19A7FA10" w:rsidP="7E510D7E">
      <w:pPr>
        <w:ind w:firstLine="720"/>
        <w:jc w:val="both"/>
        <w:rPr>
          <w:rFonts w:ascii="Times New Roman" w:hAnsi="Times New Roman"/>
          <w:color w:val="000000" w:themeColor="text1"/>
          <w:sz w:val="24"/>
          <w:szCs w:val="24"/>
        </w:rPr>
      </w:pPr>
      <w:r w:rsidRPr="19A7FA10">
        <w:rPr>
          <w:rFonts w:ascii="Times New Roman" w:eastAsia="Arial" w:hAnsi="Times New Roman"/>
          <w:color w:val="000000" w:themeColor="text1"/>
          <w:sz w:val="24"/>
          <w:szCs w:val="24"/>
        </w:rPr>
        <w:t xml:space="preserve">Medical image watermarking has been significant in this digital era. </w:t>
      </w:r>
      <w:r w:rsidR="001B23C2">
        <w:rPr>
          <w:rFonts w:ascii="Times New Roman" w:eastAsia="Arial" w:hAnsi="Times New Roman"/>
          <w:color w:val="000000" w:themeColor="text1"/>
          <w:sz w:val="24"/>
          <w:szCs w:val="24"/>
        </w:rPr>
        <w:t>Watermarking on medical images</w:t>
      </w:r>
      <w:r w:rsidR="00D37410">
        <w:rPr>
          <w:rFonts w:ascii="Times New Roman" w:eastAsia="Arial" w:hAnsi="Times New Roman"/>
          <w:color w:val="000000" w:themeColor="text1"/>
          <w:sz w:val="24"/>
          <w:szCs w:val="24"/>
        </w:rPr>
        <w:t xml:space="preserve"> which is equivalent to digital signatures, </w:t>
      </w:r>
      <w:r w:rsidR="00DC6967">
        <w:rPr>
          <w:rFonts w:ascii="Times New Roman" w:eastAsia="Arial" w:hAnsi="Times New Roman"/>
          <w:color w:val="000000" w:themeColor="text1"/>
          <w:sz w:val="24"/>
          <w:szCs w:val="24"/>
        </w:rPr>
        <w:t xml:space="preserve">is required not to compromise the quality of image. </w:t>
      </w:r>
      <w:r w:rsidRPr="19A7FA10">
        <w:rPr>
          <w:rFonts w:ascii="Times New Roman" w:eastAsia="Arial" w:hAnsi="Times New Roman"/>
          <w:color w:val="000000" w:themeColor="text1"/>
          <w:sz w:val="24"/>
          <w:szCs w:val="24"/>
        </w:rPr>
        <w:t xml:space="preserve"> Digital image watermarking can be understood as a process of embedding and extracting signatures such as names into images that are to be distributed through digital transmission. Conventional visible image watermarking is not applicable in the use case of medical images as integrity and completeness of the photo is the utmost priority. </w:t>
      </w:r>
    </w:p>
    <w:p w14:paraId="53E9265F" w14:textId="1587FA18" w:rsidR="7E510D7E" w:rsidRDefault="7E510D7E" w:rsidP="7E510D7E">
      <w:pPr>
        <w:jc w:val="both"/>
        <w:rPr>
          <w:rFonts w:ascii="Times New Roman" w:hAnsi="Times New Roman"/>
          <w:color w:val="000000" w:themeColor="text1"/>
          <w:sz w:val="24"/>
          <w:szCs w:val="24"/>
        </w:rPr>
      </w:pPr>
      <w:r w:rsidRPr="3EDCC147">
        <w:rPr>
          <w:rFonts w:ascii="Times New Roman" w:eastAsia="Arial" w:hAnsi="Times New Roman"/>
          <w:color w:val="000000" w:themeColor="text1"/>
          <w:sz w:val="24"/>
          <w:szCs w:val="24"/>
        </w:rPr>
        <w:t xml:space="preserve">Invisible watermarking can be traced back to the work by Yeung et al which proposed a method of image verification (Yeung &amp; Mintzer, 1997). Watermarking can be done on either spatial domain or the transform domain. </w:t>
      </w:r>
    </w:p>
    <w:p w14:paraId="54D7930B" w14:textId="0C58C1ED" w:rsidR="7E510D7E" w:rsidRDefault="19A7FA10" w:rsidP="7E510D7E">
      <w:pPr>
        <w:ind w:firstLine="720"/>
        <w:jc w:val="both"/>
        <w:rPr>
          <w:rFonts w:ascii="Times New Roman" w:hAnsi="Times New Roman"/>
          <w:color w:val="000000" w:themeColor="text1"/>
          <w:sz w:val="24"/>
          <w:szCs w:val="24"/>
        </w:rPr>
      </w:pPr>
      <w:r w:rsidRPr="19A7FA10">
        <w:rPr>
          <w:rFonts w:ascii="Times New Roman" w:eastAsia="Arial" w:hAnsi="Times New Roman"/>
          <w:color w:val="000000" w:themeColor="text1"/>
          <w:sz w:val="24"/>
          <w:szCs w:val="24"/>
        </w:rPr>
        <w:t xml:space="preserve">In the scenario of medical image watermarking, digital medical images transmitted over any channel may raise data integrity problems, therefore, invisible watermarking could be the </w:t>
      </w:r>
      <w:r w:rsidRPr="19A7FA10">
        <w:rPr>
          <w:rFonts w:ascii="Times New Roman" w:eastAsia="Arial" w:hAnsi="Times New Roman"/>
          <w:color w:val="000000" w:themeColor="text1"/>
          <w:sz w:val="24"/>
          <w:szCs w:val="24"/>
        </w:rPr>
        <w:lastRenderedPageBreak/>
        <w:t xml:space="preserve">solution. However, there </w:t>
      </w:r>
      <w:r w:rsidR="00BA1562">
        <w:rPr>
          <w:rFonts w:ascii="Times New Roman" w:eastAsia="Arial" w:hAnsi="Times New Roman"/>
          <w:color w:val="000000" w:themeColor="text1"/>
          <w:sz w:val="24"/>
          <w:szCs w:val="24"/>
        </w:rPr>
        <w:t>is no</w:t>
      </w:r>
      <w:r w:rsidRPr="19A7FA10">
        <w:rPr>
          <w:rFonts w:ascii="Times New Roman" w:eastAsia="Arial" w:hAnsi="Times New Roman"/>
          <w:color w:val="000000" w:themeColor="text1"/>
          <w:sz w:val="24"/>
          <w:szCs w:val="24"/>
        </w:rPr>
        <w:t xml:space="preserve"> perfect algorithms or solutions for invisible watermarking as trade-offs can happen between visibility and robustness when doing watermarking (Mousavi et al., 2014). For a watermarking technique to reach the optimum state in the use case of medical image watermarking, the techniques shall take into account robustness, imperceptibility and security. Robustness can be simply understood as the resilience of the watermarking towards any attacks while imperceptibility focuses on the quality of watermarked image after the embedment process.</w:t>
      </w:r>
    </w:p>
    <w:p w14:paraId="49003233" w14:textId="5FE7EEB9" w:rsidR="7E510D7E" w:rsidRDefault="7E510D7E" w:rsidP="7E510D7E">
      <w:pPr>
        <w:jc w:val="both"/>
        <w:rPr>
          <w:rFonts w:ascii="Times New Roman" w:hAnsi="Times New Roman"/>
          <w:color w:val="000000" w:themeColor="text1"/>
          <w:sz w:val="24"/>
          <w:szCs w:val="24"/>
        </w:rPr>
      </w:pPr>
      <w:r w:rsidRPr="3EDCC147">
        <w:rPr>
          <w:rFonts w:ascii="Times New Roman" w:eastAsia="Arial" w:hAnsi="Times New Roman"/>
          <w:color w:val="000000" w:themeColor="text1"/>
          <w:sz w:val="24"/>
          <w:szCs w:val="24"/>
        </w:rPr>
        <w:t>With the need for a perfect algorithm that can satisfy the need of robustness and imperceptibility, research has been incorporating deep-learning-based techniques into the field of medical image watermarking. Embedded watermarks can be extracted using convolutional neural networks. However, the robustness challenge has always been hard to satisfy due to the fragility of the deep neural networks</w:t>
      </w:r>
      <w:r w:rsidR="00361028">
        <w:rPr>
          <w:rFonts w:ascii="Times New Roman" w:eastAsia="Arial" w:hAnsi="Times New Roman"/>
          <w:color w:val="000000" w:themeColor="text1"/>
          <w:sz w:val="24"/>
          <w:szCs w:val="24"/>
        </w:rPr>
        <w:t xml:space="preserve"> </w:t>
      </w:r>
      <w:r w:rsidRPr="3EDCC147">
        <w:rPr>
          <w:rFonts w:ascii="Times New Roman" w:eastAsia="Arial" w:hAnsi="Times New Roman"/>
          <w:color w:val="000000" w:themeColor="text1"/>
          <w:sz w:val="24"/>
          <w:szCs w:val="24"/>
        </w:rPr>
        <w:t>(Papemot et. al., 2016).</w:t>
      </w:r>
    </w:p>
    <w:p w14:paraId="64A60580" w14:textId="2EF2E443" w:rsidR="7E510D7E" w:rsidRDefault="19A7FA10" w:rsidP="6520B7D3">
      <w:pPr>
        <w:jc w:val="both"/>
        <w:rPr>
          <w:rFonts w:ascii="Times New Roman" w:hAnsi="Times New Roman"/>
          <w:color w:val="000000" w:themeColor="text1"/>
          <w:sz w:val="24"/>
          <w:szCs w:val="24"/>
        </w:rPr>
      </w:pPr>
      <w:r w:rsidRPr="19A7FA10">
        <w:rPr>
          <w:rFonts w:ascii="Times New Roman" w:eastAsia="Arial" w:hAnsi="Times New Roman"/>
          <w:color w:val="000000" w:themeColor="text1"/>
          <w:sz w:val="24"/>
          <w:szCs w:val="24"/>
        </w:rPr>
        <w:t xml:space="preserve">In our study, we explored the implementations of deep-learning-based invisible watermarking techniques </w:t>
      </w:r>
      <w:r w:rsidR="00665D3B">
        <w:rPr>
          <w:rFonts w:ascii="Times New Roman" w:eastAsia="Arial" w:hAnsi="Times New Roman"/>
          <w:color w:val="000000" w:themeColor="text1"/>
          <w:sz w:val="24"/>
          <w:szCs w:val="24"/>
        </w:rPr>
        <w:t xml:space="preserve">with hybrid-based techniques. </w:t>
      </w:r>
      <w:r w:rsidR="002A4952">
        <w:rPr>
          <w:rFonts w:ascii="Times New Roman" w:eastAsia="Arial" w:hAnsi="Times New Roman"/>
          <w:color w:val="000000" w:themeColor="text1"/>
          <w:sz w:val="24"/>
          <w:szCs w:val="24"/>
        </w:rPr>
        <w:t>Hybrid</w:t>
      </w:r>
      <w:r w:rsidR="0092699D">
        <w:rPr>
          <w:rFonts w:ascii="Times New Roman" w:eastAsia="Arial" w:hAnsi="Times New Roman"/>
          <w:color w:val="000000" w:themeColor="text1"/>
          <w:sz w:val="24"/>
          <w:szCs w:val="24"/>
        </w:rPr>
        <w:t xml:space="preserve"> invisible watermarking techniques has proven</w:t>
      </w:r>
      <w:r w:rsidR="005B6370">
        <w:rPr>
          <w:rFonts w:ascii="Times New Roman" w:eastAsia="Arial" w:hAnsi="Times New Roman"/>
          <w:color w:val="000000" w:themeColor="text1"/>
          <w:sz w:val="24"/>
          <w:szCs w:val="24"/>
        </w:rPr>
        <w:t xml:space="preserve"> good performances in the past.</w:t>
      </w:r>
      <w:r w:rsidRPr="19A7FA10">
        <w:rPr>
          <w:rFonts w:ascii="Times New Roman" w:eastAsia="Arial" w:hAnsi="Times New Roman"/>
          <w:color w:val="000000" w:themeColor="text1"/>
          <w:sz w:val="24"/>
          <w:szCs w:val="24"/>
        </w:rPr>
        <w:t xml:space="preserve"> Through our study, we hope:</w:t>
      </w:r>
    </w:p>
    <w:p w14:paraId="47C44EEC" w14:textId="1FC7F78D" w:rsidR="23487504" w:rsidRDefault="23487504" w:rsidP="00236251">
      <w:pPr>
        <w:pStyle w:val="NormalWeb"/>
        <w:numPr>
          <w:ilvl w:val="0"/>
          <w:numId w:val="17"/>
        </w:numPr>
        <w:shd w:val="clear" w:color="auto" w:fill="FFFFFF" w:themeFill="background1"/>
        <w:spacing w:before="0" w:beforeAutospacing="0" w:after="0" w:afterAutospacing="0"/>
        <w:jc w:val="both"/>
        <w:rPr>
          <w:rFonts w:ascii="Times New Roman" w:eastAsia="Arial" w:hAnsi="Times New Roman" w:cs="Times New Roman"/>
          <w:color w:val="000000" w:themeColor="text1"/>
          <w:lang w:val="en-GB"/>
        </w:rPr>
      </w:pPr>
      <w:r w:rsidRPr="3EDCC147">
        <w:rPr>
          <w:rFonts w:ascii="Times New Roman" w:eastAsia="Arial" w:hAnsi="Times New Roman" w:cs="Times New Roman"/>
          <w:color w:val="000000" w:themeColor="text1"/>
          <w:lang w:val="en-GB"/>
        </w:rPr>
        <w:t xml:space="preserve">To identify and verify the robustness of deep-learning-based invisible watermarking algorithm </w:t>
      </w:r>
    </w:p>
    <w:p w14:paraId="61F945B3" w14:textId="34E1EBC6" w:rsidR="23487504" w:rsidRDefault="23487504" w:rsidP="00236251">
      <w:pPr>
        <w:pStyle w:val="ListParagraph"/>
        <w:numPr>
          <w:ilvl w:val="0"/>
          <w:numId w:val="17"/>
        </w:numPr>
        <w:jc w:val="both"/>
        <w:rPr>
          <w:rFonts w:ascii="Times New Roman" w:eastAsia="Arial" w:hAnsi="Times New Roman"/>
          <w:color w:val="000000" w:themeColor="text1"/>
          <w:sz w:val="24"/>
          <w:szCs w:val="24"/>
        </w:rPr>
      </w:pPr>
      <w:r w:rsidRPr="3EDCC147">
        <w:rPr>
          <w:rFonts w:ascii="Times New Roman" w:eastAsia="Arial" w:hAnsi="Times New Roman"/>
          <w:color w:val="000000" w:themeColor="text1"/>
          <w:sz w:val="24"/>
          <w:szCs w:val="24"/>
        </w:rPr>
        <w:t>To measure the watermarking effects on the medical images using the metrics of PSNR and NCC of deep-learning-based techniques and non-deep-learning-based-techniques.</w:t>
      </w:r>
    </w:p>
    <w:p w14:paraId="774C105B" w14:textId="67D91428" w:rsidR="23487504" w:rsidRDefault="23487504" w:rsidP="00236251">
      <w:pPr>
        <w:pStyle w:val="ListParagraph"/>
        <w:numPr>
          <w:ilvl w:val="0"/>
          <w:numId w:val="17"/>
        </w:numPr>
        <w:jc w:val="both"/>
        <w:rPr>
          <w:rFonts w:ascii="Times New Roman" w:eastAsia="Arial" w:hAnsi="Times New Roman"/>
          <w:color w:val="000000" w:themeColor="text1"/>
          <w:sz w:val="24"/>
          <w:szCs w:val="24"/>
        </w:rPr>
      </w:pPr>
      <w:r w:rsidRPr="3EDCC147">
        <w:rPr>
          <w:rFonts w:ascii="Times New Roman" w:eastAsia="Arial" w:hAnsi="Times New Roman"/>
          <w:color w:val="000000" w:themeColor="text1"/>
          <w:sz w:val="24"/>
          <w:szCs w:val="24"/>
        </w:rPr>
        <w:t>To investigate the limitations and resistance of the algorithms towards extreme attacks.</w:t>
      </w:r>
    </w:p>
    <w:p w14:paraId="0A2F4DEB" w14:textId="1F3C3F1D" w:rsidR="23487504" w:rsidRDefault="23487504" w:rsidP="00236251">
      <w:pPr>
        <w:pStyle w:val="ListParagraph"/>
        <w:numPr>
          <w:ilvl w:val="0"/>
          <w:numId w:val="17"/>
        </w:numPr>
        <w:jc w:val="both"/>
        <w:rPr>
          <w:rFonts w:ascii="Times New Roman" w:eastAsia="Arial" w:hAnsi="Times New Roman"/>
          <w:color w:val="000000" w:themeColor="text1"/>
          <w:sz w:val="24"/>
          <w:szCs w:val="24"/>
        </w:rPr>
      </w:pPr>
      <w:r w:rsidRPr="3EDCC147">
        <w:rPr>
          <w:rFonts w:ascii="Times New Roman" w:eastAsia="Arial" w:hAnsi="Times New Roman"/>
          <w:color w:val="000000" w:themeColor="text1"/>
          <w:sz w:val="24"/>
          <w:szCs w:val="24"/>
        </w:rPr>
        <w:t>To verify the completeness of embedded messages after digital transmission.</w:t>
      </w:r>
    </w:p>
    <w:p w14:paraId="00452575" w14:textId="750F4235" w:rsidR="23487504" w:rsidRDefault="23487504" w:rsidP="02E87158">
      <w:pPr>
        <w:ind w:left="195"/>
        <w:jc w:val="both"/>
        <w:rPr>
          <w:color w:val="000000" w:themeColor="text1"/>
          <w:szCs w:val="22"/>
        </w:rPr>
      </w:pPr>
    </w:p>
    <w:p w14:paraId="3E82D178" w14:textId="3D8EA45E" w:rsidR="00EA3F4B" w:rsidRPr="00435384" w:rsidRDefault="19A7FA10" w:rsidP="19A7FA10">
      <w:pPr>
        <w:pStyle w:val="section"/>
      </w:pPr>
      <w:r w:rsidRPr="000E57C5">
        <w:t>LITERATURE REVIEW</w:t>
      </w:r>
    </w:p>
    <w:p w14:paraId="21FD41F9" w14:textId="29B17F47" w:rsidR="00EA3F4B" w:rsidRPr="00CD6FBC" w:rsidRDefault="003871B4" w:rsidP="00E4590E">
      <w:pPr>
        <w:pStyle w:val="subsection"/>
        <w:numPr>
          <w:ilvl w:val="1"/>
          <w:numId w:val="16"/>
        </w:numPr>
        <w:ind w:left="426" w:hanging="426"/>
        <w:rPr>
          <w:rFonts w:ascii="Times New Roman" w:hAnsi="Times New Roman"/>
          <w:b/>
          <w:bCs/>
          <w:i w:val="0"/>
          <w:iCs w:val="0"/>
          <w:sz w:val="24"/>
          <w:szCs w:val="24"/>
        </w:rPr>
      </w:pPr>
      <w:r w:rsidRPr="00CD6FBC">
        <w:rPr>
          <w:rFonts w:ascii="Times New Roman" w:hAnsi="Times New Roman"/>
          <w:b/>
          <w:bCs/>
          <w:i w:val="0"/>
          <w:iCs w:val="0"/>
          <w:sz w:val="24"/>
          <w:szCs w:val="24"/>
        </w:rPr>
        <w:t>Digital Image Watermarking</w:t>
      </w:r>
      <w:r w:rsidR="00320AB6" w:rsidRPr="00CD6FBC">
        <w:rPr>
          <w:rFonts w:ascii="Times New Roman" w:hAnsi="Times New Roman"/>
          <w:b/>
          <w:bCs/>
          <w:i w:val="0"/>
          <w:iCs w:val="0"/>
          <w:sz w:val="24"/>
          <w:szCs w:val="24"/>
        </w:rPr>
        <w:t xml:space="preserve"> &amp; Invisible Watermarking</w:t>
      </w:r>
    </w:p>
    <w:p w14:paraId="3649900E" w14:textId="357E8FB0" w:rsidR="1586A092" w:rsidRDefault="19A7FA10" w:rsidP="1586A092">
      <w:pPr>
        <w:pStyle w:val="BodyChar"/>
        <w:rPr>
          <w:rFonts w:ascii="Times New Roman" w:eastAsia="Arial" w:hAnsi="Times New Roman"/>
          <w:color w:val="000000" w:themeColor="text1"/>
          <w:sz w:val="24"/>
          <w:szCs w:val="24"/>
        </w:rPr>
      </w:pPr>
      <w:r w:rsidRPr="19A7FA10">
        <w:rPr>
          <w:rFonts w:ascii="Times New Roman" w:eastAsia="Arial" w:hAnsi="Times New Roman"/>
          <w:color w:val="000000" w:themeColor="text1"/>
          <w:sz w:val="24"/>
          <w:szCs w:val="24"/>
        </w:rPr>
        <w:t>Due to the rapid expansion of the internet, the distribution of digital photographs has become increasingly popular; as a result, data protection has become increasingly crucial. - (Abdulrahman, 2019). In the context of digital watermarking, the process of embedding or hiding data in another digital data, and then extracting the hidden information can be defined as</w:t>
      </w:r>
      <w:r w:rsidR="00D52111">
        <w:rPr>
          <w:rFonts w:ascii="Times New Roman" w:eastAsia="Arial" w:hAnsi="Times New Roman"/>
          <w:color w:val="000000" w:themeColor="text1"/>
          <w:sz w:val="24"/>
          <w:szCs w:val="24"/>
        </w:rPr>
        <w:t xml:space="preserve"> </w:t>
      </w:r>
      <w:r w:rsidR="00C010B6">
        <w:rPr>
          <w:rFonts w:ascii="Times New Roman" w:eastAsia="Arial" w:hAnsi="Times New Roman"/>
          <w:color w:val="000000" w:themeColor="text1"/>
          <w:sz w:val="24"/>
          <w:szCs w:val="24"/>
        </w:rPr>
        <w:t>invisible watermarking.</w:t>
      </w:r>
      <w:r w:rsidRPr="19A7FA10">
        <w:rPr>
          <w:rFonts w:ascii="Times New Roman" w:eastAsia="Arial" w:hAnsi="Times New Roman"/>
          <w:color w:val="000000" w:themeColor="text1"/>
          <w:sz w:val="24"/>
          <w:szCs w:val="24"/>
        </w:rPr>
        <w:t xml:space="preserve"> (Tao et al., 2014)</w:t>
      </w:r>
      <w:r w:rsidR="00C010B6">
        <w:rPr>
          <w:rFonts w:ascii="Times New Roman" w:eastAsia="Arial" w:hAnsi="Times New Roman"/>
          <w:color w:val="000000" w:themeColor="text1"/>
          <w:sz w:val="24"/>
          <w:szCs w:val="24"/>
        </w:rPr>
        <w:t xml:space="preserve"> </w:t>
      </w:r>
      <w:r w:rsidRPr="19A7FA10">
        <w:rPr>
          <w:rFonts w:ascii="Times New Roman" w:eastAsia="Arial" w:hAnsi="Times New Roman"/>
          <w:color w:val="000000" w:themeColor="text1"/>
          <w:sz w:val="24"/>
          <w:szCs w:val="24"/>
        </w:rPr>
        <w:t>According to others, it has grown easier to tamper with medical photographs since modern picture editing software has become more widely available in the past few years (Coatrieux, 2006). In order to address these problems, invisible watermarking can be used for data concealing as well as to safeguard the integrity of data (Coatrieux, 2006). It is possible to divide the digital watermarking domain into two subdomains: the spatial domain and the frequency domain, respectively (EL-Shazly, 2004). Robustness and imperceptibility are two performance criteria that are commonly used to evaluate picture watermarking techniques; nevertheless, these two characteristics are diametrically opposed to one another (Usman et al., 2008). When measuring the imperceptibility of the watermark, peak signal to noise ratios (PSNR) are utilised. The image quality should not be distorted when there is a watermark present, as measured by the peak signal to noise ratios (PSNR) (Al-Haj, 2007). PSNR is commonly expressed in decibels (dB), and it is widely used in medical image watermarking (MIW) algorithms to compare their performance (Faragallah et al., 2021). A technique's robustness is measured by the watermark's resilience and immunity to removal attempts as well as degradation attempts (Voloshynovskiy et al., 2001).</w:t>
      </w:r>
    </w:p>
    <w:p w14:paraId="4F6C1147" w14:textId="77777777" w:rsidR="00347536" w:rsidRDefault="00347536" w:rsidP="1586A092">
      <w:pPr>
        <w:pStyle w:val="BodyChar"/>
        <w:rPr>
          <w:rFonts w:ascii="Times New Roman" w:hAnsi="Times New Roman"/>
          <w:color w:val="000000" w:themeColor="text1"/>
          <w:sz w:val="24"/>
          <w:szCs w:val="24"/>
        </w:rPr>
      </w:pPr>
    </w:p>
    <w:p w14:paraId="599A1150" w14:textId="1B5B58BB" w:rsidR="258C85A4" w:rsidRDefault="258C85A4" w:rsidP="258C85A4">
      <w:pPr>
        <w:pStyle w:val="subsection"/>
        <w:numPr>
          <w:ilvl w:val="1"/>
          <w:numId w:val="16"/>
        </w:numPr>
        <w:spacing w:line="259" w:lineRule="auto"/>
        <w:ind w:left="426" w:hanging="426"/>
        <w:rPr>
          <w:rFonts w:ascii="Times New Roman" w:eastAsia="Times" w:hAnsi="Times New Roman"/>
          <w:b/>
          <w:i w:val="0"/>
          <w:color w:val="000000" w:themeColor="text1"/>
          <w:sz w:val="24"/>
          <w:szCs w:val="24"/>
        </w:rPr>
      </w:pPr>
      <w:r w:rsidRPr="4B5731B1">
        <w:rPr>
          <w:rFonts w:ascii="Times New Roman" w:hAnsi="Times New Roman"/>
          <w:b/>
          <w:i w:val="0"/>
          <w:sz w:val="24"/>
          <w:szCs w:val="24"/>
        </w:rPr>
        <w:t xml:space="preserve">Medical Image </w:t>
      </w:r>
      <w:r w:rsidR="48DE9BAB" w:rsidRPr="4B5731B1">
        <w:rPr>
          <w:rFonts w:ascii="Times New Roman" w:hAnsi="Times New Roman"/>
          <w:b/>
          <w:i w:val="0"/>
          <w:sz w:val="24"/>
          <w:szCs w:val="24"/>
        </w:rPr>
        <w:t>Watermarking</w:t>
      </w:r>
    </w:p>
    <w:p w14:paraId="083CEB21" w14:textId="004EF5A0" w:rsidR="081E9453" w:rsidRDefault="081E9453" w:rsidP="2AF72E05">
      <w:pPr>
        <w:jc w:val="both"/>
      </w:pPr>
      <w:r w:rsidRPr="3EDCC147">
        <w:rPr>
          <w:rFonts w:ascii="Times New Roman" w:eastAsia="Arial" w:hAnsi="Times New Roman"/>
          <w:color w:val="000000" w:themeColor="text1"/>
          <w:sz w:val="24"/>
          <w:szCs w:val="24"/>
        </w:rPr>
        <w:t>Telemedicine has grown in popularity over the last few decades as communication technology has advanced. Diagnostic procedures rely heavily on medical images. They can now be transmitted easily across the globe via communication channels (Pandey and Singh, 2016). However, transmission over public networks puts security, confidentiality, copyright, and integrity at risk. Medical data theft or tampering can result in incorrect diagnoses. Thus, during the transmission of medical images, security, confidentiality, and integrity are paramount concerns. In this situation, medical image watermarking (MIW) has emerged as a viable option (Hussain and Wageeh, 2013). Significant information is concealed within a cover medical image during the watermarking process, and that information should not be detected, retrieved, or modified by an unauthorized user. It is frequently used in one-to-many communication systems, whereas steganography is typically used in one-to-one communication systems (Sharma and Gupta, 2012). Watermarking medical images are classified as a reversible technique or an ROI (Region Of Interest) technique (Sonika and Inamdar, 2012). A robust and reversible watermark is required for diagnostic purposes in a health information system. The reversible watermarking technique maintains the integrity of the original medical image during recovery. If the extracted medical image is corrupted in any way, the result will be incorrect (Rohini and Bairagi, 2010).</w:t>
      </w:r>
    </w:p>
    <w:p w14:paraId="6BE54AC6" w14:textId="68978072" w:rsidR="5BD69318" w:rsidRPr="00435384" w:rsidRDefault="19A7FA10" w:rsidP="19A7FA10">
      <w:pPr>
        <w:pStyle w:val="subsection"/>
        <w:numPr>
          <w:ilvl w:val="1"/>
          <w:numId w:val="16"/>
        </w:numPr>
        <w:spacing w:line="259" w:lineRule="auto"/>
        <w:ind w:left="426" w:hanging="426"/>
        <w:rPr>
          <w:rFonts w:ascii="Times New Roman" w:eastAsia="Times" w:hAnsi="Times New Roman"/>
          <w:b/>
          <w:bCs/>
          <w:i w:val="0"/>
          <w:iCs w:val="0"/>
          <w:color w:val="000000" w:themeColor="text1"/>
          <w:sz w:val="24"/>
          <w:szCs w:val="24"/>
        </w:rPr>
      </w:pPr>
      <w:r w:rsidRPr="00435384">
        <w:rPr>
          <w:rFonts w:ascii="Times New Roman" w:hAnsi="Times New Roman"/>
          <w:b/>
          <w:bCs/>
          <w:i w:val="0"/>
          <w:iCs w:val="0"/>
          <w:sz w:val="24"/>
          <w:szCs w:val="24"/>
        </w:rPr>
        <w:t>Deep-Learning-Based Image Watermarking</w:t>
      </w:r>
    </w:p>
    <w:p w14:paraId="70790781" w14:textId="157E05D7" w:rsidR="3061D666" w:rsidRDefault="00E96C9D" w:rsidP="3061D666">
      <w:pPr>
        <w:pStyle w:val="subsection"/>
        <w:numPr>
          <w:ilvl w:val="1"/>
          <w:numId w:val="0"/>
        </w:numPr>
        <w:spacing w:before="0"/>
        <w:jc w:val="both"/>
        <w:rPr>
          <w:rFonts w:ascii="Times New Roman" w:hAnsi="Times New Roman"/>
          <w:i w:val="0"/>
          <w:color w:val="000000" w:themeColor="text1"/>
          <w:sz w:val="24"/>
          <w:szCs w:val="24"/>
        </w:rPr>
      </w:pPr>
      <w:r>
        <w:rPr>
          <w:rFonts w:ascii="Times New Roman" w:eastAsia="Arial" w:hAnsi="Times New Roman"/>
          <w:i w:val="0"/>
          <w:color w:val="000000" w:themeColor="text1"/>
          <w:sz w:val="24"/>
          <w:szCs w:val="24"/>
        </w:rPr>
        <w:t>Deep-Learning-Based Image Watermarking has been proved</w:t>
      </w:r>
      <w:r w:rsidR="00B217FC">
        <w:rPr>
          <w:rFonts w:ascii="Times New Roman" w:eastAsia="Arial" w:hAnsi="Times New Roman"/>
          <w:i w:val="0"/>
          <w:color w:val="000000" w:themeColor="text1"/>
          <w:sz w:val="24"/>
          <w:szCs w:val="24"/>
        </w:rPr>
        <w:t xml:space="preserve"> superior </w:t>
      </w:r>
      <w:r w:rsidR="003A3AD9">
        <w:rPr>
          <w:rFonts w:ascii="Times New Roman" w:eastAsia="Arial" w:hAnsi="Times New Roman"/>
          <w:i w:val="0"/>
          <w:color w:val="000000" w:themeColor="text1"/>
          <w:sz w:val="24"/>
          <w:szCs w:val="24"/>
        </w:rPr>
        <w:t>against other algorithsm in term of concealment and robustness. (Zhang</w:t>
      </w:r>
      <w:r w:rsidR="00457E79">
        <w:rPr>
          <w:rFonts w:ascii="Times New Roman" w:eastAsia="Arial" w:hAnsi="Times New Roman"/>
          <w:i w:val="0"/>
          <w:color w:val="000000" w:themeColor="text1"/>
          <w:sz w:val="24"/>
          <w:szCs w:val="24"/>
        </w:rPr>
        <w:t xml:space="preserve"> et. al, 2021</w:t>
      </w:r>
      <w:r w:rsidR="003A3AD9">
        <w:rPr>
          <w:rFonts w:ascii="Times New Roman" w:eastAsia="Arial" w:hAnsi="Times New Roman"/>
          <w:i w:val="0"/>
          <w:color w:val="000000" w:themeColor="text1"/>
          <w:sz w:val="24"/>
          <w:szCs w:val="24"/>
        </w:rPr>
        <w:t>)</w:t>
      </w:r>
      <w:r w:rsidR="00457E79">
        <w:rPr>
          <w:rFonts w:ascii="Times New Roman" w:eastAsia="Arial" w:hAnsi="Times New Roman"/>
          <w:i w:val="0"/>
          <w:color w:val="000000" w:themeColor="text1"/>
          <w:sz w:val="24"/>
          <w:szCs w:val="24"/>
        </w:rPr>
        <w:t xml:space="preserve">. </w:t>
      </w:r>
      <w:r w:rsidR="3061D666" w:rsidRPr="3EDCC147">
        <w:rPr>
          <w:rFonts w:ascii="Times New Roman" w:eastAsia="Arial" w:hAnsi="Times New Roman"/>
          <w:i w:val="0"/>
          <w:color w:val="000000" w:themeColor="text1"/>
          <w:sz w:val="24"/>
          <w:szCs w:val="24"/>
        </w:rPr>
        <w:t xml:space="preserve">Convolutional neural networks (CNN), autoencoders (AE), and generative adversarial networks (GAN), all of which are common in deep learning, have been the mainstays of research. This new deep learning architecture, known as RivaGAN, goes beyond the usual convolutional layers and algorithms. The encoder's robustness was tested and improved using two independent adversarial networks. A 32-bit watermark is embedded into a sequence of frames using this design. Any common video processing operations like cropping, scaling, and compression were shown to be robust to RivaGAN. </w:t>
      </w:r>
      <w:r w:rsidR="3061D666" w:rsidRPr="3061D666">
        <w:rPr>
          <w:rFonts w:ascii="Times New Roman" w:hAnsi="Times New Roman"/>
          <w:i w:val="0"/>
          <w:iCs w:val="0"/>
          <w:color w:val="000000" w:themeColor="text1"/>
          <w:sz w:val="24"/>
          <w:szCs w:val="24"/>
        </w:rPr>
        <w:t>(Zhang et al., 2019).</w:t>
      </w:r>
    </w:p>
    <w:p w14:paraId="69CC8DF2" w14:textId="49E62465" w:rsidR="1F8E3B77" w:rsidRDefault="2D1B8A83" w:rsidP="1F8E3B77">
      <w:pPr>
        <w:pStyle w:val="subsection"/>
        <w:numPr>
          <w:ilvl w:val="1"/>
          <w:numId w:val="16"/>
        </w:numPr>
        <w:spacing w:line="259" w:lineRule="auto"/>
        <w:ind w:left="426" w:hanging="426"/>
        <w:rPr>
          <w:rFonts w:eastAsia="Times" w:cs="Times"/>
          <w:b/>
          <w:i w:val="0"/>
          <w:color w:val="000000" w:themeColor="text1"/>
        </w:rPr>
      </w:pPr>
      <w:r w:rsidRPr="70991ED0">
        <w:rPr>
          <w:rFonts w:ascii="Times New Roman" w:hAnsi="Times New Roman"/>
          <w:b/>
          <w:i w:val="0"/>
          <w:sz w:val="24"/>
          <w:szCs w:val="24"/>
        </w:rPr>
        <w:t>Hybrid Watermarking</w:t>
      </w:r>
    </w:p>
    <w:p w14:paraId="5A7FB90C" w14:textId="32709D92" w:rsidR="014D059E" w:rsidRDefault="014D059E" w:rsidP="528C6E5D">
      <w:pPr>
        <w:pStyle w:val="subsection"/>
        <w:numPr>
          <w:ilvl w:val="1"/>
          <w:numId w:val="0"/>
        </w:numPr>
        <w:spacing w:before="0"/>
        <w:jc w:val="both"/>
        <w:rPr>
          <w:rFonts w:ascii="Times New Roman" w:eastAsia="Times" w:hAnsi="Times New Roman"/>
          <w:i w:val="0"/>
          <w:color w:val="000000" w:themeColor="text1"/>
          <w:sz w:val="24"/>
          <w:szCs w:val="24"/>
        </w:rPr>
      </w:pPr>
      <w:r w:rsidRPr="3EDCC147">
        <w:rPr>
          <w:rFonts w:ascii="Times New Roman" w:eastAsia="Arial" w:hAnsi="Times New Roman"/>
          <w:i w:val="0"/>
          <w:color w:val="000000" w:themeColor="text1"/>
          <w:sz w:val="24"/>
          <w:szCs w:val="24"/>
        </w:rPr>
        <w:t xml:space="preserve">The efficiency of the watermarking technique can be increased by the combination of different transformations (Assini et al., 2018). The hybrid watermarking of </w:t>
      </w:r>
      <w:r w:rsidRPr="014D059E">
        <w:rPr>
          <w:rFonts w:ascii="Times New Roman" w:hAnsi="Times New Roman"/>
          <w:i w:val="0"/>
          <w:iCs w:val="0"/>
          <w:color w:val="000000" w:themeColor="text1"/>
          <w:sz w:val="24"/>
          <w:szCs w:val="24"/>
        </w:rPr>
        <w:t>DWT-DCT-SVD was proven to be very robust because it does not embed all singular values and can be applied to create algorithms for loss image compression (Navas et al., 2008). The performance of the DWT-DCT hybrid watermarking was shown to be superior to the performance of the DWT method alone (Al-Haj, 2007). In comparison to DWT, the DWT-DCT significantly improved robustness especially to the linear and non-linear attacks (Abdulrahman &amp; Ozturk, 2019). Additionally, it has been proved that the non-hybrid watermarking approach of DWT is resistant to any typical image processing processes (Lala, 2017).</w:t>
      </w:r>
    </w:p>
    <w:p w14:paraId="182241E9" w14:textId="35EA29C6" w:rsidR="00EF2AC1" w:rsidRDefault="00EF2AC1" w:rsidP="68E9E360">
      <w:pPr>
        <w:pStyle w:val="subsection"/>
        <w:numPr>
          <w:ilvl w:val="1"/>
          <w:numId w:val="0"/>
        </w:numPr>
        <w:spacing w:before="0"/>
        <w:jc w:val="both"/>
        <w:rPr>
          <w:rFonts w:ascii="Times New Roman" w:hAnsi="Times New Roman"/>
          <w:i w:val="0"/>
          <w:sz w:val="24"/>
          <w:szCs w:val="24"/>
        </w:rPr>
      </w:pPr>
    </w:p>
    <w:p w14:paraId="5F039470" w14:textId="77777777" w:rsidR="00F67EFC" w:rsidRDefault="00F67EFC">
      <w:pPr>
        <w:rPr>
          <w:rFonts w:ascii="Times New Roman" w:hAnsi="Times New Roman"/>
          <w:b/>
          <w:color w:val="000000"/>
          <w:sz w:val="24"/>
          <w:szCs w:val="24"/>
        </w:rPr>
      </w:pPr>
      <w:r>
        <w:br w:type="page"/>
      </w:r>
    </w:p>
    <w:p w14:paraId="4517B006" w14:textId="2B044CD0" w:rsidR="00DF3B1C" w:rsidRDefault="00DF3B1C" w:rsidP="004B7B37">
      <w:pPr>
        <w:pStyle w:val="section"/>
      </w:pPr>
      <w:r>
        <w:lastRenderedPageBreak/>
        <w:t>RESEARCH METHODOLOGY</w:t>
      </w:r>
    </w:p>
    <w:p w14:paraId="7E0B373C" w14:textId="3E254265" w:rsidR="460AF7FE" w:rsidRDefault="19A7FA10" w:rsidP="19A7FA10">
      <w:pPr>
        <w:pStyle w:val="subsection"/>
        <w:numPr>
          <w:ilvl w:val="1"/>
          <w:numId w:val="16"/>
        </w:numPr>
        <w:ind w:left="426" w:hanging="426"/>
        <w:rPr>
          <w:rFonts w:ascii="Times New Roman" w:hAnsi="Times New Roman"/>
          <w:b/>
          <w:bCs/>
          <w:i w:val="0"/>
          <w:iCs w:val="0"/>
          <w:sz w:val="24"/>
          <w:szCs w:val="24"/>
        </w:rPr>
      </w:pPr>
      <w:r w:rsidRPr="19A7FA10">
        <w:rPr>
          <w:rFonts w:ascii="Times New Roman" w:hAnsi="Times New Roman"/>
          <w:b/>
          <w:bCs/>
          <w:i w:val="0"/>
          <w:iCs w:val="0"/>
          <w:sz w:val="24"/>
          <w:szCs w:val="24"/>
        </w:rPr>
        <w:t xml:space="preserve">Dataset and Algorithms </w:t>
      </w:r>
    </w:p>
    <w:p w14:paraId="7F9B5E1D" w14:textId="66A72F37" w:rsidR="460AF7FE" w:rsidRDefault="19A7FA10" w:rsidP="036B5AA4">
      <w:pPr>
        <w:jc w:val="both"/>
        <w:rPr>
          <w:rFonts w:ascii="Times New Roman" w:hAnsi="Times New Roman"/>
          <w:sz w:val="24"/>
          <w:szCs w:val="24"/>
        </w:rPr>
      </w:pPr>
      <w:r w:rsidRPr="19A7FA10">
        <w:rPr>
          <w:rFonts w:ascii="Times New Roman" w:hAnsi="Times New Roman"/>
          <w:sz w:val="24"/>
          <w:szCs w:val="24"/>
        </w:rPr>
        <w:t>The dataset used is a collection of breast ultrasound images among women between the ages of 25 and 75 years old which is available at Kaggle (</w:t>
      </w:r>
      <w:r w:rsidRPr="19A7FA10">
        <w:rPr>
          <w:rFonts w:ascii="Times New Roman" w:eastAsia="Inter" w:hAnsi="Times New Roman"/>
          <w:sz w:val="24"/>
          <w:szCs w:val="24"/>
        </w:rPr>
        <w:t>Al-Dhabyani W et al., 2020</w:t>
      </w:r>
      <w:r w:rsidRPr="19A7FA10">
        <w:rPr>
          <w:rFonts w:ascii="Times New Roman" w:hAnsi="Times New Roman"/>
          <w:sz w:val="24"/>
          <w:szCs w:val="24"/>
        </w:rPr>
        <w:t>). A total of 20 images were selected randomly from these 780 images with an average image size of 500×500 pixels. The chosen images were named alphabetically from “MRI_A” to “MRI_T”. Four algorithms of invisible watermarking were chosen, namely DWT, DWT-DCT, DWT-DCT-SVD &amp; RivaGAN.</w:t>
      </w:r>
    </w:p>
    <w:p w14:paraId="05A2F66D" w14:textId="3E254265" w:rsidR="460AF7FE" w:rsidRPr="00E75498" w:rsidRDefault="278BBBA2" w:rsidP="278BBBA2">
      <w:pPr>
        <w:pStyle w:val="subsection"/>
        <w:numPr>
          <w:ilvl w:val="1"/>
          <w:numId w:val="16"/>
        </w:numPr>
        <w:ind w:left="426" w:hanging="426"/>
        <w:rPr>
          <w:rFonts w:ascii="Times New Roman" w:hAnsi="Times New Roman"/>
          <w:b/>
          <w:bCs/>
          <w:i w:val="0"/>
          <w:iCs w:val="0"/>
          <w:sz w:val="24"/>
          <w:szCs w:val="24"/>
        </w:rPr>
      </w:pPr>
      <w:r w:rsidRPr="00E75498">
        <w:rPr>
          <w:rFonts w:ascii="Times New Roman" w:hAnsi="Times New Roman"/>
          <w:b/>
          <w:bCs/>
          <w:i w:val="0"/>
          <w:iCs w:val="0"/>
          <w:sz w:val="24"/>
          <w:szCs w:val="24"/>
        </w:rPr>
        <w:t>General Framework</w:t>
      </w:r>
      <w:ins w:id="0" w:author="Guest User" w:date="2021-09-23T05:08:00Z">
        <w:r w:rsidR="460AF7FE" w:rsidRPr="00E75498">
          <w:tab/>
        </w:r>
      </w:ins>
    </w:p>
    <w:p w14:paraId="2C584052" w14:textId="4FBAA01A" w:rsidR="278BBBA2" w:rsidRDefault="19A7FA10" w:rsidP="19A7FA10">
      <w:pPr>
        <w:pStyle w:val="subsection"/>
        <w:numPr>
          <w:ilvl w:val="1"/>
          <w:numId w:val="0"/>
        </w:numPr>
        <w:spacing w:before="0"/>
        <w:jc w:val="both"/>
        <w:rPr>
          <w:rFonts w:ascii="Times New Roman" w:hAnsi="Times New Roman"/>
          <w:i w:val="0"/>
          <w:iCs w:val="0"/>
          <w:sz w:val="24"/>
          <w:szCs w:val="24"/>
        </w:rPr>
      </w:pPr>
      <w:r w:rsidRPr="19A7FA10">
        <w:rPr>
          <w:rFonts w:ascii="Times New Roman" w:hAnsi="Times New Roman"/>
          <w:i w:val="0"/>
          <w:iCs w:val="0"/>
          <w:sz w:val="24"/>
          <w:szCs w:val="24"/>
        </w:rPr>
        <w:t>As illustrated in Figure 1, it shows the overall flow of our study. Firstly, we will encode a watermark in string format into the original MRI images. Then we will attack those encoded images using 18 different methods. Transmission of encoded images were also done on the attacking phase. After that we will try to decode the watermark from the attacked images and calculate the PSNR and NCC value. Lastly, the result will be visualize using some chart.</w:t>
      </w:r>
    </w:p>
    <w:p w14:paraId="2D402212" w14:textId="3E254265" w:rsidR="32DE2470" w:rsidRDefault="0E7FBA91" w:rsidP="5CB64678">
      <w:r>
        <w:rPr>
          <w:noProof/>
        </w:rPr>
        <w:drawing>
          <wp:inline distT="0" distB="0" distL="0" distR="0" wp14:anchorId="6862C323" wp14:editId="103C96AE">
            <wp:extent cx="5962652" cy="2162175"/>
            <wp:effectExtent l="0" t="0" r="0" b="0"/>
            <wp:docPr id="1281866667" name="Picture 1281866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866667"/>
                    <pic:cNvPicPr/>
                  </pic:nvPicPr>
                  <pic:blipFill>
                    <a:blip r:embed="rId11">
                      <a:extLst>
                        <a:ext uri="{28A0092B-C50C-407E-A947-70E740481C1C}">
                          <a14:useLocalDpi xmlns:a14="http://schemas.microsoft.com/office/drawing/2010/main" val="0"/>
                        </a:ext>
                      </a:extLst>
                    </a:blip>
                    <a:stretch>
                      <a:fillRect/>
                    </a:stretch>
                  </pic:blipFill>
                  <pic:spPr>
                    <a:xfrm>
                      <a:off x="0" y="0"/>
                      <a:ext cx="5962652" cy="2162175"/>
                    </a:xfrm>
                    <a:prstGeom prst="rect">
                      <a:avLst/>
                    </a:prstGeom>
                  </pic:spPr>
                </pic:pic>
              </a:graphicData>
            </a:graphic>
          </wp:inline>
        </w:drawing>
      </w:r>
      <w:r>
        <w:tab/>
      </w:r>
    </w:p>
    <w:p w14:paraId="746A816E" w14:textId="70AE134C" w:rsidR="5CB64678" w:rsidRDefault="5BE84868" w:rsidP="5BE84868">
      <w:pPr>
        <w:jc w:val="center"/>
        <w:rPr>
          <w:rFonts w:ascii="Times New Roman" w:hAnsi="Times New Roman"/>
          <w:sz w:val="24"/>
          <w:szCs w:val="24"/>
        </w:rPr>
      </w:pPr>
      <w:r w:rsidRPr="278BBBA2">
        <w:rPr>
          <w:rFonts w:ascii="Times New Roman" w:hAnsi="Times New Roman"/>
          <w:b/>
          <w:sz w:val="24"/>
          <w:szCs w:val="24"/>
        </w:rPr>
        <w:t>Figure 1</w:t>
      </w:r>
      <w:r w:rsidR="23A27B42" w:rsidRPr="23A27B42">
        <w:rPr>
          <w:rFonts w:ascii="Times New Roman" w:hAnsi="Times New Roman"/>
          <w:sz w:val="24"/>
          <w:szCs w:val="24"/>
        </w:rPr>
        <w:t>.</w:t>
      </w:r>
      <w:r w:rsidR="7B9A1788" w:rsidRPr="7B9A1788">
        <w:rPr>
          <w:rFonts w:ascii="Times New Roman" w:hAnsi="Times New Roman"/>
          <w:sz w:val="24"/>
          <w:szCs w:val="24"/>
        </w:rPr>
        <w:t xml:space="preserve"> </w:t>
      </w:r>
      <w:r w:rsidR="278BBBA2" w:rsidRPr="278BBBA2">
        <w:rPr>
          <w:rFonts w:ascii="Times New Roman" w:hAnsi="Times New Roman"/>
          <w:sz w:val="24"/>
          <w:szCs w:val="24"/>
        </w:rPr>
        <w:t xml:space="preserve">Medical </w:t>
      </w:r>
      <w:r w:rsidR="6E87E078" w:rsidRPr="6E87E078">
        <w:rPr>
          <w:rFonts w:ascii="Times New Roman" w:hAnsi="Times New Roman"/>
          <w:sz w:val="24"/>
          <w:szCs w:val="24"/>
        </w:rPr>
        <w:t>Image</w:t>
      </w:r>
      <w:r w:rsidR="278BBBA2" w:rsidRPr="278BBBA2">
        <w:rPr>
          <w:rFonts w:ascii="Times New Roman" w:hAnsi="Times New Roman"/>
          <w:sz w:val="24"/>
          <w:szCs w:val="24"/>
        </w:rPr>
        <w:t xml:space="preserve"> </w:t>
      </w:r>
      <w:r w:rsidR="4A1D8EFA" w:rsidRPr="4A1D8EFA">
        <w:rPr>
          <w:rFonts w:ascii="Times New Roman" w:hAnsi="Times New Roman"/>
          <w:sz w:val="24"/>
          <w:szCs w:val="24"/>
        </w:rPr>
        <w:t>Watermarking Framework</w:t>
      </w:r>
      <w:r w:rsidR="278BBBA2" w:rsidRPr="278BBBA2">
        <w:rPr>
          <w:rFonts w:ascii="Times New Roman" w:hAnsi="Times New Roman"/>
          <w:sz w:val="24"/>
          <w:szCs w:val="24"/>
        </w:rPr>
        <w:t>.</w:t>
      </w:r>
    </w:p>
    <w:p w14:paraId="23B19389" w14:textId="3E254265" w:rsidR="00D5391B" w:rsidRPr="0030695D" w:rsidRDefault="744BDAB8" w:rsidP="00E4590E">
      <w:pPr>
        <w:pStyle w:val="subsection"/>
        <w:numPr>
          <w:ilvl w:val="1"/>
          <w:numId w:val="16"/>
        </w:numPr>
        <w:ind w:left="426" w:hanging="426"/>
        <w:rPr>
          <w:rFonts w:ascii="Times New Roman" w:hAnsi="Times New Roman"/>
          <w:b/>
          <w:bCs/>
          <w:i w:val="0"/>
          <w:iCs w:val="0"/>
          <w:sz w:val="24"/>
          <w:szCs w:val="24"/>
        </w:rPr>
      </w:pPr>
      <w:r w:rsidRPr="744BDAB8">
        <w:rPr>
          <w:rFonts w:ascii="Times New Roman" w:hAnsi="Times New Roman"/>
          <w:b/>
          <w:bCs/>
          <w:i w:val="0"/>
          <w:iCs w:val="0"/>
          <w:sz w:val="24"/>
          <w:szCs w:val="24"/>
        </w:rPr>
        <w:t>Testing Criteria</w:t>
      </w:r>
    </w:p>
    <w:p w14:paraId="0A42C1EA" w14:textId="0C67E317" w:rsidR="00347536" w:rsidRPr="00F67EFC" w:rsidRDefault="00247F4F" w:rsidP="00F67EFC">
      <w:pPr>
        <w:pStyle w:val="subsection"/>
        <w:numPr>
          <w:ilvl w:val="1"/>
          <w:numId w:val="0"/>
        </w:numPr>
        <w:spacing w:before="0"/>
        <w:jc w:val="both"/>
        <w:rPr>
          <w:rFonts w:ascii="Times New Roman" w:hAnsi="Times New Roman"/>
          <w:i w:val="0"/>
          <w:iCs w:val="0"/>
          <w:sz w:val="24"/>
          <w:szCs w:val="24"/>
        </w:rPr>
      </w:pPr>
      <w:r>
        <w:rPr>
          <w:rFonts w:ascii="Times New Roman" w:hAnsi="Times New Roman"/>
          <w:i w:val="0"/>
          <w:sz w:val="24"/>
          <w:szCs w:val="24"/>
        </w:rPr>
        <w:t xml:space="preserve">On </w:t>
      </w:r>
      <w:r w:rsidR="009C3CF0">
        <w:rPr>
          <w:rFonts w:ascii="Times New Roman" w:hAnsi="Times New Roman"/>
          <w:i w:val="0"/>
          <w:sz w:val="24"/>
          <w:szCs w:val="24"/>
        </w:rPr>
        <w:t>t</w:t>
      </w:r>
      <w:r w:rsidR="00234184">
        <w:rPr>
          <w:rFonts w:ascii="Times New Roman" w:hAnsi="Times New Roman"/>
          <w:i w:val="0"/>
          <w:sz w:val="24"/>
          <w:szCs w:val="24"/>
        </w:rPr>
        <w:t>he pass rate</w:t>
      </w:r>
      <w:r w:rsidR="009C3CF0">
        <w:rPr>
          <w:rFonts w:ascii="Times New Roman" w:hAnsi="Times New Roman"/>
          <w:i w:val="0"/>
          <w:sz w:val="24"/>
          <w:szCs w:val="24"/>
        </w:rPr>
        <w:t>,</w:t>
      </w:r>
      <w:r w:rsidR="00234184">
        <w:rPr>
          <w:rFonts w:ascii="Times New Roman" w:hAnsi="Times New Roman"/>
          <w:i w:val="0"/>
          <w:sz w:val="24"/>
          <w:szCs w:val="24"/>
        </w:rPr>
        <w:t xml:space="preserve"> messages retrieved after being attacked is strictly being compared absolutely. Only if the output matches 100% with the initial input can be considered </w:t>
      </w:r>
      <w:r w:rsidR="0082374C">
        <w:rPr>
          <w:rFonts w:ascii="Times New Roman" w:hAnsi="Times New Roman"/>
          <w:i w:val="0"/>
          <w:sz w:val="24"/>
          <w:szCs w:val="24"/>
        </w:rPr>
        <w:t xml:space="preserve">as passing the </w:t>
      </w:r>
      <w:r w:rsidR="00993E4F">
        <w:rPr>
          <w:rFonts w:ascii="Times New Roman" w:hAnsi="Times New Roman"/>
          <w:i w:val="0"/>
          <w:sz w:val="24"/>
          <w:szCs w:val="24"/>
        </w:rPr>
        <w:t>test.</w:t>
      </w:r>
      <w:r w:rsidR="001D6A86">
        <w:rPr>
          <w:rFonts w:ascii="Times New Roman" w:hAnsi="Times New Roman"/>
          <w:i w:val="0"/>
          <w:sz w:val="24"/>
          <w:szCs w:val="24"/>
        </w:rPr>
        <w:t xml:space="preserve"> Decoding errors were counted as </w:t>
      </w:r>
      <w:r w:rsidR="00557E2E">
        <w:rPr>
          <w:rFonts w:ascii="Times New Roman" w:hAnsi="Times New Roman"/>
          <w:i w:val="0"/>
          <w:sz w:val="24"/>
          <w:szCs w:val="24"/>
        </w:rPr>
        <w:t>failure</w:t>
      </w:r>
      <w:r w:rsidR="00BF6DFA">
        <w:rPr>
          <w:rFonts w:ascii="Times New Roman" w:hAnsi="Times New Roman"/>
          <w:i w:val="0"/>
          <w:sz w:val="24"/>
          <w:szCs w:val="24"/>
        </w:rPr>
        <w:t xml:space="preserve"> through exceptions </w:t>
      </w:r>
      <w:r w:rsidR="00504166">
        <w:rPr>
          <w:rFonts w:ascii="Times New Roman" w:hAnsi="Times New Roman"/>
          <w:i w:val="0"/>
          <w:sz w:val="24"/>
          <w:szCs w:val="24"/>
        </w:rPr>
        <w:t>caught</w:t>
      </w:r>
      <w:r w:rsidR="00BF6DFA">
        <w:rPr>
          <w:rFonts w:ascii="Times New Roman" w:hAnsi="Times New Roman"/>
          <w:i w:val="0"/>
          <w:sz w:val="24"/>
          <w:szCs w:val="24"/>
        </w:rPr>
        <w:t xml:space="preserve"> by decoder. </w:t>
      </w:r>
      <w:r w:rsidR="003E6D90">
        <w:rPr>
          <w:rFonts w:ascii="Times New Roman" w:hAnsi="Times New Roman"/>
          <w:i w:val="0"/>
          <w:sz w:val="24"/>
          <w:szCs w:val="24"/>
        </w:rPr>
        <w:t>Partial success that the output matches the input was considered as failure.</w:t>
      </w:r>
      <w:r w:rsidR="460AF7FE" w:rsidRPr="460AF7FE">
        <w:rPr>
          <w:rFonts w:ascii="Times New Roman" w:hAnsi="Times New Roman"/>
          <w:i w:val="0"/>
          <w:iCs w:val="0"/>
          <w:sz w:val="24"/>
          <w:szCs w:val="24"/>
        </w:rPr>
        <w:t xml:space="preserve"> </w:t>
      </w:r>
      <w:r w:rsidR="61E8EF7A" w:rsidRPr="61E8EF7A">
        <w:rPr>
          <w:rFonts w:ascii="Times New Roman" w:hAnsi="Times New Roman"/>
          <w:i w:val="0"/>
          <w:iCs w:val="0"/>
          <w:sz w:val="24"/>
          <w:szCs w:val="24"/>
        </w:rPr>
        <w:t>On the test of transmission, watermarked photos were transmitted through WhatsApp Image, WhatsApp Document, Google Drive, Facebook Messenger and Gmail. The images received on the receiving end were put into decoder to retrieve the embedded messages. Output that matches the initial input 100% will only be considered as pass the test.</w:t>
      </w:r>
      <w:r w:rsidR="460AF7FE" w:rsidRPr="460AF7FE">
        <w:rPr>
          <w:rFonts w:ascii="Times New Roman" w:hAnsi="Times New Roman"/>
          <w:i w:val="0"/>
          <w:iCs w:val="0"/>
          <w:sz w:val="24"/>
          <w:szCs w:val="24"/>
        </w:rPr>
        <w:t xml:space="preserve"> </w:t>
      </w:r>
      <w:r w:rsidR="00542BBB">
        <w:rPr>
          <w:rFonts w:ascii="Times New Roman" w:hAnsi="Times New Roman"/>
          <w:i w:val="0"/>
          <w:sz w:val="24"/>
          <w:szCs w:val="24"/>
        </w:rPr>
        <w:t xml:space="preserve">On testing the implementation of the selected library, </w:t>
      </w:r>
      <w:r w:rsidR="00416AF7">
        <w:rPr>
          <w:rFonts w:ascii="Times New Roman" w:hAnsi="Times New Roman"/>
          <w:i w:val="0"/>
          <w:sz w:val="24"/>
          <w:szCs w:val="24"/>
        </w:rPr>
        <w:t>average of decoding and encoding time were done using time library in Python</w:t>
      </w:r>
      <w:r w:rsidR="00D40790">
        <w:rPr>
          <w:rFonts w:ascii="Times New Roman" w:hAnsi="Times New Roman"/>
          <w:i w:val="0"/>
          <w:sz w:val="24"/>
          <w:szCs w:val="24"/>
        </w:rPr>
        <w:t xml:space="preserve">. Elapsed time was recorded down over 1000 iterations of the operation and mean were calculated. </w:t>
      </w:r>
      <w:r w:rsidR="00175ED7">
        <w:rPr>
          <w:rFonts w:ascii="Times New Roman" w:hAnsi="Times New Roman"/>
          <w:i w:val="0"/>
          <w:sz w:val="24"/>
          <w:szCs w:val="24"/>
        </w:rPr>
        <w:t xml:space="preserve">On measuring the relationship between characters length of embedded message and file size, different randomly generated string of different length was encoded. File size was compared on before and after encoding. </w:t>
      </w:r>
      <w:r w:rsidR="744BDAB8" w:rsidRPr="744BDAB8">
        <w:rPr>
          <w:rFonts w:ascii="Times New Roman" w:hAnsi="Times New Roman"/>
          <w:i w:val="0"/>
          <w:iCs w:val="0"/>
          <w:sz w:val="24"/>
          <w:szCs w:val="24"/>
        </w:rPr>
        <w:t xml:space="preserve">On measuring the performance of each watermarking algorithm, we evaluate the image of before using the value of Peak Signal-to-Noise Ratio (PSNR) and Normalized Cross Correlation (NCC). </w:t>
      </w:r>
    </w:p>
    <w:p w14:paraId="40C97733" w14:textId="7C41FAE3" w:rsidR="44E9A365" w:rsidRDefault="471E9973" w:rsidP="34C69AE2">
      <w:pPr>
        <w:pStyle w:val="subsection"/>
        <w:numPr>
          <w:ilvl w:val="1"/>
          <w:numId w:val="0"/>
        </w:numPr>
        <w:rPr>
          <w:rFonts w:ascii="Times New Roman" w:hAnsi="Times New Roman"/>
          <w:b/>
          <w:bCs/>
          <w:i w:val="0"/>
          <w:iCs w:val="0"/>
          <w:sz w:val="24"/>
          <w:szCs w:val="24"/>
        </w:rPr>
      </w:pPr>
      <w:r w:rsidRPr="471E9973">
        <w:rPr>
          <w:rFonts w:ascii="Times New Roman" w:hAnsi="Times New Roman"/>
          <w:b/>
          <w:bCs/>
          <w:i w:val="0"/>
          <w:iCs w:val="0"/>
          <w:sz w:val="24"/>
          <w:szCs w:val="24"/>
        </w:rPr>
        <w:lastRenderedPageBreak/>
        <w:t>3.</w:t>
      </w:r>
      <w:r w:rsidR="4B2C7054" w:rsidRPr="4B2C7054">
        <w:rPr>
          <w:rFonts w:ascii="Times New Roman" w:hAnsi="Times New Roman"/>
          <w:b/>
          <w:bCs/>
          <w:i w:val="0"/>
          <w:iCs w:val="0"/>
          <w:sz w:val="24"/>
          <w:szCs w:val="24"/>
        </w:rPr>
        <w:t>4</w:t>
      </w:r>
      <w:r w:rsidRPr="471E9973">
        <w:rPr>
          <w:rFonts w:ascii="Times New Roman" w:hAnsi="Times New Roman"/>
          <w:b/>
          <w:bCs/>
          <w:i w:val="0"/>
          <w:iCs w:val="0"/>
          <w:sz w:val="24"/>
          <w:szCs w:val="24"/>
        </w:rPr>
        <w:t xml:space="preserve"> Experiment Environment</w:t>
      </w:r>
    </w:p>
    <w:p w14:paraId="6E5FF7A9" w14:textId="3E254265" w:rsidR="44E9A365" w:rsidRDefault="3D9F62A4" w:rsidP="74CF1F62">
      <w:pPr>
        <w:pStyle w:val="subsection"/>
        <w:numPr>
          <w:ilvl w:val="1"/>
          <w:numId w:val="0"/>
        </w:numPr>
        <w:spacing w:before="0"/>
        <w:rPr>
          <w:rFonts w:ascii="Times New Roman" w:hAnsi="Times New Roman"/>
          <w:b/>
          <w:bCs/>
          <w:i w:val="0"/>
          <w:iCs w:val="0"/>
          <w:sz w:val="24"/>
          <w:szCs w:val="24"/>
        </w:rPr>
      </w:pPr>
      <w:r w:rsidRPr="3D9F62A4">
        <w:rPr>
          <w:rFonts w:ascii="Times New Roman" w:hAnsi="Times New Roman"/>
          <w:i w:val="0"/>
          <w:iCs w:val="0"/>
          <w:sz w:val="24"/>
          <w:szCs w:val="24"/>
        </w:rPr>
        <w:t>The</w:t>
      </w:r>
      <w:r w:rsidR="44E9A365" w:rsidRPr="44E9A365">
        <w:rPr>
          <w:rFonts w:ascii="Times New Roman" w:hAnsi="Times New Roman"/>
          <w:i w:val="0"/>
          <w:iCs w:val="0"/>
          <w:sz w:val="24"/>
          <w:szCs w:val="24"/>
        </w:rPr>
        <w:t xml:space="preserve"> testing of the implementation was done on a desktop system of such specifications</w:t>
      </w:r>
      <w:r w:rsidR="72975B0D" w:rsidRPr="72975B0D">
        <w:rPr>
          <w:rFonts w:ascii="Times New Roman" w:hAnsi="Times New Roman"/>
          <w:i w:val="0"/>
          <w:iCs w:val="0"/>
          <w:sz w:val="24"/>
          <w:szCs w:val="24"/>
        </w:rPr>
        <w:t xml:space="preserve"> in Table 1.</w:t>
      </w:r>
    </w:p>
    <w:p w14:paraId="4508768D" w14:textId="3E254265" w:rsidR="00D5391B" w:rsidRDefault="00D5391B" w:rsidP="67FE4A61">
      <w:pPr>
        <w:pStyle w:val="subsection"/>
        <w:numPr>
          <w:ilvl w:val="1"/>
          <w:numId w:val="0"/>
        </w:numPr>
        <w:spacing w:before="0"/>
        <w:rPr>
          <w:rFonts w:ascii="Times New Roman" w:hAnsi="Times New Roman"/>
          <w:i w:val="0"/>
          <w:iCs w:val="0"/>
          <w:sz w:val="24"/>
          <w:szCs w:val="24"/>
        </w:rPr>
      </w:pPr>
    </w:p>
    <w:p w14:paraId="1A4B2B30" w14:textId="3E254265" w:rsidR="00D5391B" w:rsidRDefault="74CF1F62" w:rsidP="74CF1F62">
      <w:pPr>
        <w:pStyle w:val="subsection"/>
        <w:numPr>
          <w:ilvl w:val="1"/>
          <w:numId w:val="0"/>
        </w:numPr>
        <w:spacing w:before="0"/>
        <w:jc w:val="center"/>
        <w:rPr>
          <w:rFonts w:ascii="Times New Roman" w:hAnsi="Times New Roman"/>
          <w:b/>
          <w:i w:val="0"/>
          <w:sz w:val="24"/>
          <w:szCs w:val="24"/>
        </w:rPr>
      </w:pPr>
      <w:r w:rsidRPr="4F5BD310">
        <w:rPr>
          <w:b/>
        </w:rPr>
        <w:t xml:space="preserve">Table </w:t>
      </w:r>
      <w:r w:rsidR="460AF7FE" w:rsidRPr="460AF7FE">
        <w:rPr>
          <w:b/>
          <w:bCs/>
        </w:rPr>
        <w:t>1</w:t>
      </w:r>
      <w:r w:rsidRPr="4F5BD310">
        <w:rPr>
          <w:b/>
        </w:rPr>
        <w:t>.</w:t>
      </w:r>
      <w:r w:rsidR="45D4721B" w:rsidRPr="4F5BD310">
        <w:rPr>
          <w:b/>
        </w:rPr>
        <w:t xml:space="preserve"> </w:t>
      </w:r>
      <w:r w:rsidR="67FE4A61" w:rsidRPr="4F5BD310">
        <w:rPr>
          <w:b/>
        </w:rPr>
        <w:t xml:space="preserve">Testing </w:t>
      </w:r>
      <w:r w:rsidR="460AF7FE" w:rsidRPr="460AF7FE">
        <w:rPr>
          <w:b/>
          <w:bCs/>
        </w:rPr>
        <w:t>system.</w:t>
      </w:r>
    </w:p>
    <w:tbl>
      <w:tblPr>
        <w:tblW w:w="7710" w:type="dxa"/>
        <w:jc w:val="center"/>
        <w:tblLook w:val="0000" w:firstRow="0" w:lastRow="0" w:firstColumn="0" w:lastColumn="0" w:noHBand="0" w:noVBand="0"/>
      </w:tblPr>
      <w:tblGrid>
        <w:gridCol w:w="2400"/>
        <w:gridCol w:w="5310"/>
      </w:tblGrid>
      <w:tr w:rsidR="74CF1F62" w14:paraId="6C6FD7CA" w14:textId="77777777" w:rsidTr="67B8B22B">
        <w:trPr>
          <w:trHeight w:val="511"/>
          <w:jc w:val="center"/>
        </w:trPr>
        <w:tc>
          <w:tcPr>
            <w:tcW w:w="2400" w:type="dxa"/>
            <w:tcBorders>
              <w:top w:val="single" w:sz="6" w:space="0" w:color="auto"/>
              <w:bottom w:val="single" w:sz="4" w:space="0" w:color="auto"/>
            </w:tcBorders>
          </w:tcPr>
          <w:p w14:paraId="552F3F74" w14:textId="662623C7" w:rsidR="67B8B22B" w:rsidRPr="67B8B22B" w:rsidRDefault="67B8B22B" w:rsidP="67B8B22B">
            <w:pPr>
              <w:spacing w:line="259" w:lineRule="auto"/>
              <w:rPr>
                <w:rFonts w:ascii="Times New Roman" w:hAnsi="Times New Roman"/>
                <w:b/>
                <w:bCs/>
                <w:color w:val="000000" w:themeColor="text1"/>
                <w:sz w:val="24"/>
                <w:szCs w:val="24"/>
              </w:rPr>
            </w:pPr>
            <w:r w:rsidRPr="67B8B22B">
              <w:rPr>
                <w:rFonts w:ascii="Times New Roman" w:hAnsi="Times New Roman"/>
                <w:b/>
                <w:bCs/>
                <w:color w:val="000000" w:themeColor="text1"/>
                <w:sz w:val="24"/>
                <w:szCs w:val="24"/>
              </w:rPr>
              <w:t>CPU</w:t>
            </w:r>
          </w:p>
        </w:tc>
        <w:tc>
          <w:tcPr>
            <w:tcW w:w="5310" w:type="dxa"/>
            <w:tcBorders>
              <w:top w:val="single" w:sz="6" w:space="0" w:color="auto"/>
              <w:bottom w:val="single" w:sz="4" w:space="0" w:color="auto"/>
            </w:tcBorders>
          </w:tcPr>
          <w:p w14:paraId="51CFC613" w14:textId="424A2802" w:rsidR="67B8B22B" w:rsidRPr="67B8B22B" w:rsidRDefault="67B8B22B" w:rsidP="67B8B22B">
            <w:pPr>
              <w:spacing w:line="259" w:lineRule="auto"/>
              <w:jc w:val="center"/>
              <w:rPr>
                <w:rFonts w:ascii="Times New Roman" w:hAnsi="Times New Roman"/>
                <w:color w:val="000000" w:themeColor="text1"/>
                <w:sz w:val="24"/>
                <w:szCs w:val="24"/>
              </w:rPr>
            </w:pPr>
            <w:r w:rsidRPr="67B8B22B">
              <w:rPr>
                <w:rFonts w:ascii="Times New Roman" w:hAnsi="Times New Roman"/>
                <w:color w:val="000000" w:themeColor="text1"/>
                <w:sz w:val="24"/>
                <w:szCs w:val="24"/>
              </w:rPr>
              <w:t>Intel Xeon E5-2650v2 @ 2.60Ghz, 8 Cores 16 Threads</w:t>
            </w:r>
          </w:p>
        </w:tc>
      </w:tr>
      <w:tr w:rsidR="67B8B22B" w14:paraId="6762A604" w14:textId="77777777" w:rsidTr="67B8B22B">
        <w:trPr>
          <w:trHeight w:val="511"/>
          <w:jc w:val="center"/>
        </w:trPr>
        <w:tc>
          <w:tcPr>
            <w:tcW w:w="2400" w:type="dxa"/>
            <w:tcBorders>
              <w:top w:val="single" w:sz="6" w:space="0" w:color="auto"/>
              <w:bottom w:val="single" w:sz="4" w:space="0" w:color="auto"/>
            </w:tcBorders>
          </w:tcPr>
          <w:p w14:paraId="41C73F87" w14:textId="1D8E54F7" w:rsidR="67B8B22B" w:rsidRDefault="67B8B22B" w:rsidP="67B8B22B">
            <w:pPr>
              <w:spacing w:line="259" w:lineRule="auto"/>
            </w:pPr>
            <w:r w:rsidRPr="67B8B22B">
              <w:rPr>
                <w:rFonts w:ascii="Times New Roman" w:hAnsi="Times New Roman"/>
                <w:b/>
                <w:bCs/>
                <w:color w:val="000000" w:themeColor="text1"/>
                <w:sz w:val="24"/>
                <w:szCs w:val="24"/>
              </w:rPr>
              <w:t>RAM</w:t>
            </w:r>
          </w:p>
        </w:tc>
        <w:tc>
          <w:tcPr>
            <w:tcW w:w="5310" w:type="dxa"/>
            <w:tcBorders>
              <w:top w:val="single" w:sz="6" w:space="0" w:color="auto"/>
              <w:bottom w:val="single" w:sz="4" w:space="0" w:color="auto"/>
            </w:tcBorders>
          </w:tcPr>
          <w:p w14:paraId="5D615730" w14:textId="207E9B92" w:rsidR="67B8B22B" w:rsidRDefault="460AF7FE" w:rsidP="67B8B22B">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16GB</w:t>
            </w:r>
            <w:r w:rsidR="67B8B22B" w:rsidRPr="67B8B22B">
              <w:rPr>
                <w:rFonts w:ascii="Times New Roman" w:hAnsi="Times New Roman"/>
                <w:color w:val="000000" w:themeColor="text1"/>
                <w:sz w:val="24"/>
                <w:szCs w:val="24"/>
              </w:rPr>
              <w:t xml:space="preserve"> DDR3 1666Mhz</w:t>
            </w:r>
          </w:p>
        </w:tc>
      </w:tr>
      <w:tr w:rsidR="67B8B22B" w14:paraId="352B7041" w14:textId="77777777" w:rsidTr="67B8B22B">
        <w:trPr>
          <w:trHeight w:val="511"/>
          <w:jc w:val="center"/>
        </w:trPr>
        <w:tc>
          <w:tcPr>
            <w:tcW w:w="2400" w:type="dxa"/>
            <w:tcBorders>
              <w:top w:val="single" w:sz="6" w:space="0" w:color="auto"/>
              <w:bottom w:val="single" w:sz="4" w:space="0" w:color="auto"/>
            </w:tcBorders>
          </w:tcPr>
          <w:p w14:paraId="0662D34F" w14:textId="2224441B" w:rsidR="67B8B22B" w:rsidRDefault="67B8B22B" w:rsidP="67B8B22B">
            <w:pPr>
              <w:spacing w:line="259" w:lineRule="auto"/>
              <w:rPr>
                <w:rFonts w:ascii="Times New Roman" w:hAnsi="Times New Roman"/>
                <w:b/>
                <w:bCs/>
                <w:color w:val="000000" w:themeColor="text1"/>
                <w:sz w:val="24"/>
                <w:szCs w:val="24"/>
              </w:rPr>
            </w:pPr>
            <w:r w:rsidRPr="67B8B22B">
              <w:rPr>
                <w:rFonts w:ascii="Times New Roman" w:hAnsi="Times New Roman"/>
                <w:b/>
                <w:bCs/>
                <w:color w:val="000000" w:themeColor="text1"/>
                <w:sz w:val="24"/>
                <w:szCs w:val="24"/>
              </w:rPr>
              <w:t>Operating System</w:t>
            </w:r>
          </w:p>
        </w:tc>
        <w:tc>
          <w:tcPr>
            <w:tcW w:w="5310" w:type="dxa"/>
            <w:tcBorders>
              <w:top w:val="single" w:sz="6" w:space="0" w:color="auto"/>
              <w:bottom w:val="single" w:sz="4" w:space="0" w:color="auto"/>
            </w:tcBorders>
          </w:tcPr>
          <w:p w14:paraId="3918957B" w14:textId="49838215" w:rsidR="67B8B22B" w:rsidRDefault="67B8B22B" w:rsidP="67B8B22B">
            <w:pPr>
              <w:spacing w:line="259" w:lineRule="auto"/>
              <w:jc w:val="center"/>
              <w:rPr>
                <w:rFonts w:ascii="Times New Roman" w:hAnsi="Times New Roman"/>
                <w:color w:val="000000" w:themeColor="text1"/>
                <w:sz w:val="24"/>
                <w:szCs w:val="24"/>
              </w:rPr>
            </w:pPr>
            <w:r w:rsidRPr="67B8B22B">
              <w:rPr>
                <w:rFonts w:ascii="Times New Roman" w:hAnsi="Times New Roman"/>
                <w:color w:val="000000" w:themeColor="text1"/>
                <w:sz w:val="24"/>
                <w:szCs w:val="24"/>
              </w:rPr>
              <w:t>Windows 10 Pro 64-bit (10.0, Build 19043</w:t>
            </w:r>
          </w:p>
        </w:tc>
      </w:tr>
      <w:tr w:rsidR="67B8B22B" w14:paraId="53A60C6A" w14:textId="77777777" w:rsidTr="67B8B22B">
        <w:trPr>
          <w:trHeight w:val="511"/>
          <w:jc w:val="center"/>
        </w:trPr>
        <w:tc>
          <w:tcPr>
            <w:tcW w:w="2400" w:type="dxa"/>
            <w:tcBorders>
              <w:top w:val="single" w:sz="6" w:space="0" w:color="auto"/>
              <w:bottom w:val="single" w:sz="4" w:space="0" w:color="auto"/>
            </w:tcBorders>
          </w:tcPr>
          <w:p w14:paraId="4C3F68F9" w14:textId="448E79ED" w:rsidR="67B8B22B" w:rsidRDefault="67B8B22B" w:rsidP="67B8B22B">
            <w:pPr>
              <w:spacing w:line="259" w:lineRule="auto"/>
              <w:rPr>
                <w:rFonts w:ascii="Times New Roman" w:hAnsi="Times New Roman"/>
                <w:b/>
                <w:bCs/>
                <w:color w:val="000000" w:themeColor="text1"/>
                <w:sz w:val="24"/>
                <w:szCs w:val="24"/>
              </w:rPr>
            </w:pPr>
            <w:r w:rsidRPr="67B8B22B">
              <w:rPr>
                <w:rFonts w:ascii="Times New Roman" w:hAnsi="Times New Roman"/>
                <w:b/>
                <w:bCs/>
                <w:color w:val="000000" w:themeColor="text1"/>
                <w:sz w:val="24"/>
                <w:szCs w:val="24"/>
              </w:rPr>
              <w:t>Python Version</w:t>
            </w:r>
          </w:p>
        </w:tc>
        <w:tc>
          <w:tcPr>
            <w:tcW w:w="5310" w:type="dxa"/>
            <w:tcBorders>
              <w:top w:val="single" w:sz="6" w:space="0" w:color="auto"/>
              <w:bottom w:val="single" w:sz="4" w:space="0" w:color="auto"/>
            </w:tcBorders>
          </w:tcPr>
          <w:p w14:paraId="4E6188EF" w14:textId="4CF255BC" w:rsidR="67B8B22B" w:rsidRDefault="67B8B22B" w:rsidP="67B8B22B">
            <w:pPr>
              <w:spacing w:line="259" w:lineRule="auto"/>
              <w:jc w:val="center"/>
              <w:rPr>
                <w:rFonts w:ascii="Times New Roman" w:hAnsi="Times New Roman"/>
                <w:color w:val="000000" w:themeColor="text1"/>
                <w:sz w:val="24"/>
                <w:szCs w:val="24"/>
              </w:rPr>
            </w:pPr>
            <w:r w:rsidRPr="67B8B22B">
              <w:rPr>
                <w:rFonts w:ascii="Times New Roman" w:hAnsi="Times New Roman"/>
                <w:color w:val="000000" w:themeColor="text1"/>
                <w:sz w:val="24"/>
                <w:szCs w:val="24"/>
              </w:rPr>
              <w:t>3.8.10</w:t>
            </w:r>
          </w:p>
        </w:tc>
      </w:tr>
    </w:tbl>
    <w:p w14:paraId="1635FBC2" w14:textId="3662707D" w:rsidR="4F22C2FC" w:rsidRDefault="4F22C2FC" w:rsidP="26289589">
      <w:pPr>
        <w:pStyle w:val="subsection"/>
        <w:numPr>
          <w:ilvl w:val="1"/>
          <w:numId w:val="0"/>
        </w:numPr>
        <w:spacing w:before="0"/>
      </w:pPr>
    </w:p>
    <w:p w14:paraId="40320FCA" w14:textId="0FB6178A" w:rsidR="004173C1" w:rsidRDefault="19A7FA10" w:rsidP="00E4590E">
      <w:pPr>
        <w:pStyle w:val="section"/>
      </w:pPr>
      <w:r>
        <w:t>RESULTS</w:t>
      </w:r>
      <w:ins w:id="1" w:author="Guest User" w:date="2021-09-23T06:31:00Z">
        <w:r>
          <w:t xml:space="preserve"> </w:t>
        </w:r>
      </w:ins>
      <w:r>
        <w:t>AND DISCUSSIONS</w:t>
      </w:r>
    </w:p>
    <w:p w14:paraId="3BF211AA" w14:textId="772D8224" w:rsidR="460AF7FE" w:rsidRDefault="19A7FA10" w:rsidP="19A7FA10">
      <w:pPr>
        <w:pStyle w:val="subsection"/>
        <w:numPr>
          <w:ilvl w:val="1"/>
          <w:numId w:val="0"/>
        </w:numPr>
        <w:rPr>
          <w:rFonts w:ascii="Times New Roman" w:hAnsi="Times New Roman"/>
          <w:i w:val="0"/>
          <w:iCs w:val="0"/>
          <w:sz w:val="24"/>
          <w:szCs w:val="24"/>
        </w:rPr>
      </w:pPr>
      <w:r w:rsidRPr="19A7FA10">
        <w:rPr>
          <w:rFonts w:ascii="Times New Roman" w:hAnsi="Times New Roman"/>
          <w:i w:val="0"/>
          <w:iCs w:val="0"/>
          <w:sz w:val="24"/>
          <w:szCs w:val="24"/>
        </w:rPr>
        <w:t>As shown in Table 2, there are 18 types of attacking methods that will be used to test the robustness of each watermarking algorithm.</w:t>
      </w:r>
    </w:p>
    <w:p w14:paraId="335A86D3" w14:textId="3E254265" w:rsidR="72975B0D" w:rsidRDefault="72975B0D" w:rsidP="72975B0D">
      <w:pPr>
        <w:pStyle w:val="subsection"/>
        <w:numPr>
          <w:ilvl w:val="1"/>
          <w:numId w:val="0"/>
        </w:numPr>
        <w:rPr>
          <w:rFonts w:ascii="Times New Roman" w:hAnsi="Times New Roman"/>
          <w:i w:val="0"/>
          <w:iCs w:val="0"/>
          <w:sz w:val="24"/>
          <w:szCs w:val="24"/>
        </w:rPr>
      </w:pPr>
    </w:p>
    <w:p w14:paraId="0EB3602A" w14:textId="3E254265" w:rsidR="460AF7FE" w:rsidRDefault="460AF7FE" w:rsidP="460AF7FE">
      <w:pPr>
        <w:pStyle w:val="subsection"/>
        <w:numPr>
          <w:ilvl w:val="1"/>
          <w:numId w:val="0"/>
        </w:numPr>
        <w:spacing w:before="0"/>
        <w:jc w:val="center"/>
        <w:rPr>
          <w:rFonts w:ascii="Times New Roman" w:hAnsi="Times New Roman"/>
          <w:b/>
          <w:bCs/>
          <w:i w:val="0"/>
          <w:iCs w:val="0"/>
          <w:sz w:val="24"/>
          <w:szCs w:val="24"/>
        </w:rPr>
      </w:pPr>
      <w:r w:rsidRPr="460AF7FE">
        <w:rPr>
          <w:b/>
          <w:bCs/>
        </w:rPr>
        <w:t>Table 2. Attacking methods.</w:t>
      </w:r>
    </w:p>
    <w:tbl>
      <w:tblPr>
        <w:tblW w:w="0" w:type="auto"/>
        <w:jc w:val="center"/>
        <w:tblLook w:val="0000" w:firstRow="0" w:lastRow="0" w:firstColumn="0" w:lastColumn="0" w:noHBand="0" w:noVBand="0"/>
      </w:tblPr>
      <w:tblGrid>
        <w:gridCol w:w="2490"/>
        <w:gridCol w:w="4440"/>
      </w:tblGrid>
      <w:tr w:rsidR="460AF7FE" w14:paraId="213E8084" w14:textId="77777777" w:rsidTr="72975B0D">
        <w:trPr>
          <w:trHeight w:val="511"/>
          <w:jc w:val="center"/>
        </w:trPr>
        <w:tc>
          <w:tcPr>
            <w:tcW w:w="2490" w:type="dxa"/>
            <w:tcBorders>
              <w:top w:val="single" w:sz="6" w:space="0" w:color="auto"/>
              <w:bottom w:val="single" w:sz="4" w:space="0" w:color="auto"/>
            </w:tcBorders>
          </w:tcPr>
          <w:p w14:paraId="4E81E8FC" w14:textId="77777777" w:rsidR="460AF7FE" w:rsidRDefault="460AF7FE" w:rsidP="460AF7FE">
            <w:pPr>
              <w:ind w:left="28"/>
              <w:rPr>
                <w:rFonts w:ascii="Times New Roman" w:hAnsi="Times New Roman"/>
                <w:sz w:val="20"/>
                <w:u w:val="single"/>
              </w:rPr>
            </w:pPr>
          </w:p>
        </w:tc>
        <w:tc>
          <w:tcPr>
            <w:tcW w:w="4440" w:type="dxa"/>
            <w:tcBorders>
              <w:top w:val="single" w:sz="6" w:space="0" w:color="auto"/>
              <w:bottom w:val="single" w:sz="4" w:space="0" w:color="auto"/>
            </w:tcBorders>
          </w:tcPr>
          <w:p w14:paraId="0C87C85D" w14:textId="00696069" w:rsidR="460AF7FE" w:rsidRDefault="460AF7FE" w:rsidP="460AF7FE">
            <w:pPr>
              <w:spacing w:line="259" w:lineRule="auto"/>
              <w:ind w:left="28"/>
              <w:jc w:val="center"/>
              <w:rPr>
                <w:rFonts w:ascii="Times New Roman" w:hAnsi="Times New Roman"/>
                <w:color w:val="000000" w:themeColor="text1"/>
                <w:sz w:val="24"/>
                <w:szCs w:val="24"/>
              </w:rPr>
            </w:pPr>
            <w:r w:rsidRPr="460AF7FE">
              <w:rPr>
                <w:rFonts w:ascii="Times New Roman" w:hAnsi="Times New Roman"/>
                <w:b/>
                <w:bCs/>
                <w:color w:val="000000" w:themeColor="text1"/>
                <w:sz w:val="24"/>
                <w:szCs w:val="24"/>
              </w:rPr>
              <w:t xml:space="preserve"> Kernel </w:t>
            </w:r>
            <w:r w:rsidR="00BC507D">
              <w:rPr>
                <w:rFonts w:ascii="Times New Roman" w:hAnsi="Times New Roman"/>
                <w:b/>
                <w:bCs/>
                <w:color w:val="000000" w:themeColor="text1"/>
                <w:sz w:val="24"/>
                <w:szCs w:val="24"/>
              </w:rPr>
              <w:t>S</w:t>
            </w:r>
            <w:r w:rsidRPr="460AF7FE">
              <w:rPr>
                <w:rFonts w:ascii="Times New Roman" w:hAnsi="Times New Roman"/>
                <w:b/>
                <w:bCs/>
                <w:color w:val="000000" w:themeColor="text1"/>
                <w:sz w:val="24"/>
                <w:szCs w:val="24"/>
              </w:rPr>
              <w:t>ettings/ Ratio</w:t>
            </w:r>
            <w:r w:rsidRPr="460AF7FE">
              <w:rPr>
                <w:rFonts w:ascii="Times New Roman" w:hAnsi="Times New Roman"/>
                <w:color w:val="000000" w:themeColor="text1"/>
                <w:sz w:val="24"/>
                <w:szCs w:val="24"/>
              </w:rPr>
              <w:t xml:space="preserve"> </w:t>
            </w:r>
            <w:r w:rsidR="00BC507D">
              <w:rPr>
                <w:rFonts w:ascii="Times New Roman" w:hAnsi="Times New Roman"/>
                <w:color w:val="000000" w:themeColor="text1"/>
                <w:sz w:val="24"/>
                <w:szCs w:val="24"/>
              </w:rPr>
              <w:t xml:space="preserve">/ </w:t>
            </w:r>
            <w:r w:rsidR="00BC507D">
              <w:rPr>
                <w:rFonts w:ascii="Times New Roman" w:hAnsi="Times New Roman"/>
                <w:b/>
                <w:bCs/>
                <w:color w:val="000000" w:themeColor="text1"/>
                <w:sz w:val="24"/>
                <w:szCs w:val="24"/>
              </w:rPr>
              <w:t>Strength</w:t>
            </w:r>
            <w:r w:rsidR="00BC507D">
              <w:rPr>
                <w:rFonts w:ascii="Times New Roman" w:hAnsi="Times New Roman"/>
                <w:color w:val="000000" w:themeColor="text1"/>
                <w:sz w:val="24"/>
                <w:szCs w:val="24"/>
              </w:rPr>
              <w:t xml:space="preserve"> </w:t>
            </w:r>
          </w:p>
        </w:tc>
      </w:tr>
      <w:tr w:rsidR="460AF7FE" w14:paraId="5CBD147C" w14:textId="77777777" w:rsidTr="72975B0D">
        <w:trPr>
          <w:trHeight w:val="255"/>
          <w:jc w:val="center"/>
        </w:trPr>
        <w:tc>
          <w:tcPr>
            <w:tcW w:w="2490" w:type="dxa"/>
            <w:vAlign w:val="bottom"/>
          </w:tcPr>
          <w:p w14:paraId="6272040B" w14:textId="5CA8F421"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Averaging</w:t>
            </w:r>
          </w:p>
        </w:tc>
        <w:tc>
          <w:tcPr>
            <w:tcW w:w="4440" w:type="dxa"/>
            <w:vAlign w:val="bottom"/>
          </w:tcPr>
          <w:p w14:paraId="3432853B" w14:textId="21721393"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size = 5x5</w:t>
            </w:r>
          </w:p>
        </w:tc>
      </w:tr>
      <w:tr w:rsidR="460AF7FE" w14:paraId="693FCAA3" w14:textId="77777777" w:rsidTr="72975B0D">
        <w:trPr>
          <w:trHeight w:val="255"/>
          <w:jc w:val="center"/>
        </w:trPr>
        <w:tc>
          <w:tcPr>
            <w:tcW w:w="2490" w:type="dxa"/>
            <w:vAlign w:val="bottom"/>
          </w:tcPr>
          <w:p w14:paraId="38C702FB" w14:textId="2897D97F"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Bilateral Filtering</w:t>
            </w:r>
          </w:p>
        </w:tc>
        <w:tc>
          <w:tcPr>
            <w:tcW w:w="4440" w:type="dxa"/>
            <w:vAlign w:val="bottom"/>
          </w:tcPr>
          <w:p w14:paraId="6F53BBBF" w14:textId="6E641F95" w:rsidR="460AF7FE" w:rsidRDefault="72975B0D" w:rsidP="460AF7FE">
            <w:pPr>
              <w:jc w:val="center"/>
              <w:rPr>
                <w:rFonts w:ascii="Times New Roman" w:hAnsi="Times New Roman"/>
                <w:color w:val="000000" w:themeColor="text1"/>
                <w:sz w:val="24"/>
                <w:szCs w:val="24"/>
              </w:rPr>
            </w:pPr>
            <w:r w:rsidRPr="72975B0D">
              <w:rPr>
                <w:rFonts w:ascii="Times New Roman" w:hAnsi="Times New Roman"/>
                <w:color w:val="000000" w:themeColor="text1"/>
                <w:sz w:val="24"/>
                <w:szCs w:val="24"/>
              </w:rPr>
              <w:t>D = 9, sigmaColor = 75, sigmaSpace = 75</w:t>
            </w:r>
          </w:p>
        </w:tc>
      </w:tr>
      <w:tr w:rsidR="460AF7FE" w14:paraId="22605C77" w14:textId="77777777" w:rsidTr="72975B0D">
        <w:trPr>
          <w:trHeight w:val="255"/>
          <w:jc w:val="center"/>
        </w:trPr>
        <w:tc>
          <w:tcPr>
            <w:tcW w:w="2490" w:type="dxa"/>
            <w:vAlign w:val="bottom"/>
          </w:tcPr>
          <w:p w14:paraId="41334832" w14:textId="1F7A32DD"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Brightness Decrease</w:t>
            </w:r>
          </w:p>
        </w:tc>
        <w:tc>
          <w:tcPr>
            <w:tcW w:w="4440" w:type="dxa"/>
            <w:vAlign w:val="bottom"/>
          </w:tcPr>
          <w:p w14:paraId="34715FCE" w14:textId="27F94D9F"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40 %</w:t>
            </w:r>
          </w:p>
        </w:tc>
      </w:tr>
      <w:tr w:rsidR="460AF7FE" w14:paraId="1EB32513" w14:textId="77777777" w:rsidTr="72975B0D">
        <w:trPr>
          <w:trHeight w:val="255"/>
          <w:jc w:val="center"/>
        </w:trPr>
        <w:tc>
          <w:tcPr>
            <w:tcW w:w="2490" w:type="dxa"/>
            <w:vAlign w:val="bottom"/>
          </w:tcPr>
          <w:p w14:paraId="7F96D3B6" w14:textId="67984144"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Brightness Increase</w:t>
            </w:r>
          </w:p>
        </w:tc>
        <w:tc>
          <w:tcPr>
            <w:tcW w:w="4440" w:type="dxa"/>
            <w:vAlign w:val="bottom"/>
          </w:tcPr>
          <w:p w14:paraId="3307C2DF" w14:textId="67984144"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40 %</w:t>
            </w:r>
          </w:p>
        </w:tc>
      </w:tr>
      <w:tr w:rsidR="460AF7FE" w14:paraId="0698762D" w14:textId="77777777" w:rsidTr="72975B0D">
        <w:trPr>
          <w:trHeight w:val="255"/>
          <w:jc w:val="center"/>
        </w:trPr>
        <w:tc>
          <w:tcPr>
            <w:tcW w:w="2490" w:type="dxa"/>
            <w:vAlign w:val="bottom"/>
          </w:tcPr>
          <w:p w14:paraId="65DA9C0B" w14:textId="2312E309"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Crop Horizontal</w:t>
            </w:r>
          </w:p>
        </w:tc>
        <w:tc>
          <w:tcPr>
            <w:tcW w:w="4440" w:type="dxa"/>
            <w:vAlign w:val="bottom"/>
          </w:tcPr>
          <w:p w14:paraId="65F143F6" w14:textId="50A6ED31"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50 %</w:t>
            </w:r>
          </w:p>
        </w:tc>
      </w:tr>
      <w:tr w:rsidR="460AF7FE" w14:paraId="73F1DB92" w14:textId="77777777" w:rsidTr="72975B0D">
        <w:trPr>
          <w:trHeight w:val="255"/>
          <w:jc w:val="center"/>
        </w:trPr>
        <w:tc>
          <w:tcPr>
            <w:tcW w:w="2490" w:type="dxa"/>
            <w:vAlign w:val="bottom"/>
          </w:tcPr>
          <w:p w14:paraId="01CB0B7C" w14:textId="12D5BDB0"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Crop Vertical</w:t>
            </w:r>
          </w:p>
        </w:tc>
        <w:tc>
          <w:tcPr>
            <w:tcW w:w="4440" w:type="dxa"/>
            <w:vAlign w:val="bottom"/>
          </w:tcPr>
          <w:p w14:paraId="46FC1A2C" w14:textId="365E9865"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50 %</w:t>
            </w:r>
          </w:p>
        </w:tc>
      </w:tr>
      <w:tr w:rsidR="460AF7FE" w14:paraId="1A035A5D" w14:textId="77777777" w:rsidTr="72975B0D">
        <w:trPr>
          <w:trHeight w:val="255"/>
          <w:jc w:val="center"/>
        </w:trPr>
        <w:tc>
          <w:tcPr>
            <w:tcW w:w="2490" w:type="dxa"/>
            <w:vAlign w:val="bottom"/>
          </w:tcPr>
          <w:p w14:paraId="559FE0FF" w14:textId="045BC0C4"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Gaussian Blurring</w:t>
            </w:r>
          </w:p>
        </w:tc>
        <w:tc>
          <w:tcPr>
            <w:tcW w:w="4440" w:type="dxa"/>
            <w:vAlign w:val="bottom"/>
          </w:tcPr>
          <w:p w14:paraId="6B5A8CEB" w14:textId="1345BA44" w:rsidR="460AF7FE" w:rsidRDefault="460AF7FE" w:rsidP="460AF7FE">
            <w:pPr>
              <w:spacing w:line="259" w:lineRule="auto"/>
              <w:jc w:val="center"/>
            </w:pPr>
            <w:r w:rsidRPr="460AF7FE">
              <w:rPr>
                <w:rFonts w:ascii="Times New Roman" w:hAnsi="Times New Roman"/>
                <w:color w:val="000000" w:themeColor="text1"/>
                <w:sz w:val="24"/>
                <w:szCs w:val="24"/>
              </w:rPr>
              <w:t>Size = 5x5</w:t>
            </w:r>
          </w:p>
        </w:tc>
      </w:tr>
      <w:tr w:rsidR="460AF7FE" w14:paraId="6437C4C8" w14:textId="77777777" w:rsidTr="72975B0D">
        <w:trPr>
          <w:trHeight w:val="255"/>
          <w:jc w:val="center"/>
        </w:trPr>
        <w:tc>
          <w:tcPr>
            <w:tcW w:w="2490" w:type="dxa"/>
            <w:vAlign w:val="bottom"/>
          </w:tcPr>
          <w:p w14:paraId="0B6C9347" w14:textId="0B65B8FA"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Gaussian Noise</w:t>
            </w:r>
          </w:p>
        </w:tc>
        <w:tc>
          <w:tcPr>
            <w:tcW w:w="4440" w:type="dxa"/>
            <w:vAlign w:val="bottom"/>
          </w:tcPr>
          <w:p w14:paraId="501F8882" w14:textId="2F352598"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 xml:space="preserve">mean=0, </w:t>
            </w:r>
            <w:r w:rsidR="449D8843" w:rsidRPr="449D8843">
              <w:rPr>
                <w:rFonts w:ascii="Times New Roman" w:hAnsi="Times New Roman"/>
                <w:color w:val="000000" w:themeColor="text1"/>
                <w:sz w:val="24"/>
                <w:szCs w:val="24"/>
              </w:rPr>
              <w:t>variance</w:t>
            </w:r>
            <w:r w:rsidRPr="460AF7FE">
              <w:rPr>
                <w:rFonts w:ascii="Times New Roman" w:hAnsi="Times New Roman"/>
                <w:color w:val="000000" w:themeColor="text1"/>
                <w:sz w:val="24"/>
                <w:szCs w:val="24"/>
              </w:rPr>
              <w:t>=0.01</w:t>
            </w:r>
          </w:p>
        </w:tc>
      </w:tr>
      <w:tr w:rsidR="460AF7FE" w14:paraId="28499EDF" w14:textId="77777777" w:rsidTr="72975B0D">
        <w:trPr>
          <w:trHeight w:val="255"/>
          <w:jc w:val="center"/>
        </w:trPr>
        <w:tc>
          <w:tcPr>
            <w:tcW w:w="2490" w:type="dxa"/>
            <w:vAlign w:val="bottom"/>
          </w:tcPr>
          <w:p w14:paraId="4777E729" w14:textId="056A4429"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JPG</w:t>
            </w:r>
          </w:p>
        </w:tc>
        <w:tc>
          <w:tcPr>
            <w:tcW w:w="4440" w:type="dxa"/>
            <w:vAlign w:val="bottom"/>
          </w:tcPr>
          <w:p w14:paraId="179E734B" w14:textId="26B3D050"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Convert to JPG</w:t>
            </w:r>
          </w:p>
        </w:tc>
      </w:tr>
      <w:tr w:rsidR="460AF7FE" w14:paraId="175D15BA" w14:textId="77777777" w:rsidTr="72975B0D">
        <w:trPr>
          <w:trHeight w:val="255"/>
          <w:jc w:val="center"/>
        </w:trPr>
        <w:tc>
          <w:tcPr>
            <w:tcW w:w="2490" w:type="dxa"/>
            <w:vAlign w:val="bottom"/>
          </w:tcPr>
          <w:p w14:paraId="473890DC" w14:textId="3608ECFA"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Masks</w:t>
            </w:r>
          </w:p>
        </w:tc>
        <w:tc>
          <w:tcPr>
            <w:tcW w:w="4440" w:type="dxa"/>
            <w:vAlign w:val="bottom"/>
          </w:tcPr>
          <w:p w14:paraId="04F34CA1" w14:textId="0C38857D"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 xml:space="preserve">n = 5, ratio = 0.3 </w:t>
            </w:r>
          </w:p>
        </w:tc>
      </w:tr>
      <w:tr w:rsidR="460AF7FE" w14:paraId="054329E5" w14:textId="77777777" w:rsidTr="72975B0D">
        <w:trPr>
          <w:trHeight w:val="255"/>
          <w:jc w:val="center"/>
        </w:trPr>
        <w:tc>
          <w:tcPr>
            <w:tcW w:w="2490" w:type="dxa"/>
            <w:vAlign w:val="bottom"/>
          </w:tcPr>
          <w:p w14:paraId="253122BF" w14:textId="30BF5128"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Median Blurring</w:t>
            </w:r>
          </w:p>
        </w:tc>
        <w:tc>
          <w:tcPr>
            <w:tcW w:w="4440" w:type="dxa"/>
            <w:vAlign w:val="bottom"/>
          </w:tcPr>
          <w:p w14:paraId="4104438C" w14:textId="2383A684"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Size = 7</w:t>
            </w:r>
          </w:p>
        </w:tc>
      </w:tr>
      <w:tr w:rsidR="460AF7FE" w14:paraId="0F6CE19B" w14:textId="77777777" w:rsidTr="72975B0D">
        <w:trPr>
          <w:trHeight w:val="255"/>
          <w:jc w:val="center"/>
        </w:trPr>
        <w:tc>
          <w:tcPr>
            <w:tcW w:w="2490" w:type="dxa"/>
            <w:vAlign w:val="bottom"/>
          </w:tcPr>
          <w:p w14:paraId="37CEEA87" w14:textId="1436D1D0"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Poisson Noise</w:t>
            </w:r>
          </w:p>
        </w:tc>
        <w:tc>
          <w:tcPr>
            <w:tcW w:w="4440" w:type="dxa"/>
            <w:vAlign w:val="bottom"/>
          </w:tcPr>
          <w:p w14:paraId="462F7587" w14:textId="180A1405" w:rsidR="460AF7FE" w:rsidRDefault="72975B0D" w:rsidP="460AF7FE">
            <w:pPr>
              <w:jc w:val="center"/>
              <w:rPr>
                <w:rFonts w:ascii="Times New Roman" w:hAnsi="Times New Roman"/>
                <w:color w:val="000000" w:themeColor="text1"/>
                <w:sz w:val="24"/>
                <w:szCs w:val="24"/>
              </w:rPr>
            </w:pPr>
            <w:r w:rsidRPr="72975B0D">
              <w:rPr>
                <w:rFonts w:ascii="Times New Roman" w:hAnsi="Times New Roman"/>
                <w:color w:val="000000" w:themeColor="text1"/>
                <w:sz w:val="24"/>
                <w:szCs w:val="24"/>
              </w:rPr>
              <w:t>Lambda = 20</w:t>
            </w:r>
          </w:p>
        </w:tc>
      </w:tr>
      <w:tr w:rsidR="460AF7FE" w14:paraId="390BD736" w14:textId="77777777" w:rsidTr="72975B0D">
        <w:trPr>
          <w:trHeight w:val="255"/>
          <w:jc w:val="center"/>
        </w:trPr>
        <w:tc>
          <w:tcPr>
            <w:tcW w:w="2490" w:type="dxa"/>
            <w:vAlign w:val="bottom"/>
          </w:tcPr>
          <w:p w14:paraId="1687A8A8" w14:textId="442F609C"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Rotate</w:t>
            </w:r>
          </w:p>
        </w:tc>
        <w:tc>
          <w:tcPr>
            <w:tcW w:w="4440" w:type="dxa"/>
            <w:vAlign w:val="bottom"/>
          </w:tcPr>
          <w:p w14:paraId="7743DBA1" w14:textId="4302683A"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10 degrees</w:t>
            </w:r>
          </w:p>
        </w:tc>
      </w:tr>
      <w:tr w:rsidR="460AF7FE" w14:paraId="43127207" w14:textId="77777777" w:rsidTr="72975B0D">
        <w:trPr>
          <w:trHeight w:val="255"/>
          <w:jc w:val="center"/>
        </w:trPr>
        <w:tc>
          <w:tcPr>
            <w:tcW w:w="2490" w:type="dxa"/>
            <w:vAlign w:val="bottom"/>
          </w:tcPr>
          <w:p w14:paraId="5BA0E3EE" w14:textId="127BEDEE"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Salt &amp; Pepper</w:t>
            </w:r>
          </w:p>
        </w:tc>
        <w:tc>
          <w:tcPr>
            <w:tcW w:w="4440" w:type="dxa"/>
            <w:vAlign w:val="bottom"/>
          </w:tcPr>
          <w:p w14:paraId="309949FF" w14:textId="252D9634"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10 %</w:t>
            </w:r>
          </w:p>
        </w:tc>
      </w:tr>
      <w:tr w:rsidR="460AF7FE" w14:paraId="1C5C02CA" w14:textId="77777777" w:rsidTr="72975B0D">
        <w:trPr>
          <w:trHeight w:val="255"/>
          <w:jc w:val="center"/>
        </w:trPr>
        <w:tc>
          <w:tcPr>
            <w:tcW w:w="2490" w:type="dxa"/>
            <w:vAlign w:val="bottom"/>
          </w:tcPr>
          <w:p w14:paraId="77124380" w14:textId="708FBC19"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Scale Down</w:t>
            </w:r>
          </w:p>
        </w:tc>
        <w:tc>
          <w:tcPr>
            <w:tcW w:w="4440" w:type="dxa"/>
            <w:vAlign w:val="bottom"/>
          </w:tcPr>
          <w:p w14:paraId="27910492" w14:textId="2E9C71D3"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25 %</w:t>
            </w:r>
          </w:p>
        </w:tc>
      </w:tr>
      <w:tr w:rsidR="460AF7FE" w14:paraId="6619F339" w14:textId="77777777" w:rsidTr="72975B0D">
        <w:trPr>
          <w:trHeight w:val="255"/>
          <w:jc w:val="center"/>
        </w:trPr>
        <w:tc>
          <w:tcPr>
            <w:tcW w:w="2490" w:type="dxa"/>
            <w:vAlign w:val="bottom"/>
          </w:tcPr>
          <w:p w14:paraId="739CA0EC" w14:textId="67104430"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Scale Up</w:t>
            </w:r>
          </w:p>
        </w:tc>
        <w:tc>
          <w:tcPr>
            <w:tcW w:w="4440" w:type="dxa"/>
            <w:vAlign w:val="bottom"/>
          </w:tcPr>
          <w:p w14:paraId="33A8E244" w14:textId="604BE36F"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25 %</w:t>
            </w:r>
          </w:p>
        </w:tc>
      </w:tr>
      <w:tr w:rsidR="460AF7FE" w14:paraId="393429AC" w14:textId="77777777" w:rsidTr="72975B0D">
        <w:trPr>
          <w:trHeight w:val="255"/>
          <w:jc w:val="center"/>
        </w:trPr>
        <w:tc>
          <w:tcPr>
            <w:tcW w:w="2490" w:type="dxa"/>
            <w:vAlign w:val="bottom"/>
          </w:tcPr>
          <w:p w14:paraId="3C9B57C5" w14:textId="516BA041"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Sharpen Filtering</w:t>
            </w:r>
          </w:p>
        </w:tc>
        <w:tc>
          <w:tcPr>
            <w:tcW w:w="4440" w:type="dxa"/>
            <w:vAlign w:val="bottom"/>
          </w:tcPr>
          <w:p w14:paraId="1AC61FBD" w14:textId="6BA9A824"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[-1, -1, -1], [-1, 9, -1], [-1, -1, -1]</w:t>
            </w:r>
          </w:p>
        </w:tc>
      </w:tr>
      <w:tr w:rsidR="460AF7FE" w14:paraId="35576E1C" w14:textId="77777777" w:rsidTr="72975B0D">
        <w:trPr>
          <w:trHeight w:val="255"/>
          <w:jc w:val="center"/>
        </w:trPr>
        <w:tc>
          <w:tcPr>
            <w:tcW w:w="2490" w:type="dxa"/>
            <w:tcBorders>
              <w:bottom w:val="single" w:sz="4" w:space="0" w:color="000000" w:themeColor="text1"/>
            </w:tcBorders>
            <w:vAlign w:val="bottom"/>
          </w:tcPr>
          <w:p w14:paraId="674B07D6" w14:textId="77C2050A"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Speckle Noise</w:t>
            </w:r>
          </w:p>
        </w:tc>
        <w:tc>
          <w:tcPr>
            <w:tcW w:w="4440" w:type="dxa"/>
            <w:tcBorders>
              <w:bottom w:val="single" w:sz="4" w:space="0" w:color="000000" w:themeColor="text1"/>
            </w:tcBorders>
            <w:vAlign w:val="bottom"/>
          </w:tcPr>
          <w:p w14:paraId="152D622C" w14:textId="74D210DD" w:rsidR="460AF7FE" w:rsidRDefault="460AF7FE" w:rsidP="460AF7FE">
            <w:pPr>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 xml:space="preserve">mean=0, </w:t>
            </w:r>
            <w:r w:rsidR="78B3F6A0" w:rsidRPr="78B3F6A0">
              <w:rPr>
                <w:rFonts w:ascii="Times New Roman" w:hAnsi="Times New Roman"/>
                <w:color w:val="000000" w:themeColor="text1"/>
                <w:sz w:val="24"/>
                <w:szCs w:val="24"/>
              </w:rPr>
              <w:t>variance</w:t>
            </w:r>
            <w:r w:rsidRPr="460AF7FE">
              <w:rPr>
                <w:rFonts w:ascii="Times New Roman" w:hAnsi="Times New Roman"/>
                <w:color w:val="000000" w:themeColor="text1"/>
                <w:sz w:val="24"/>
                <w:szCs w:val="24"/>
              </w:rPr>
              <w:t>=0.01</w:t>
            </w:r>
          </w:p>
        </w:tc>
      </w:tr>
    </w:tbl>
    <w:p w14:paraId="2B3B815F" w14:textId="3E254265" w:rsidR="460AF7FE" w:rsidRDefault="460AF7FE" w:rsidP="460AF7FE">
      <w:pPr>
        <w:pStyle w:val="section"/>
        <w:numPr>
          <w:ilvl w:val="0"/>
          <w:numId w:val="0"/>
        </w:numPr>
      </w:pPr>
    </w:p>
    <w:p w14:paraId="1EA5937D" w14:textId="26BDAA82" w:rsidR="460AF7FE" w:rsidRDefault="51574EDE">
      <w:pPr>
        <w:spacing w:before="120"/>
        <w:jc w:val="center"/>
        <w:rPr>
          <w:rFonts w:ascii="Times New Roman" w:hAnsi="Times New Roman"/>
          <w:sz w:val="24"/>
          <w:szCs w:val="24"/>
        </w:rPr>
      </w:pPr>
      <w:r>
        <w:rPr>
          <w:noProof/>
        </w:rPr>
        <w:lastRenderedPageBreak/>
        <w:drawing>
          <wp:inline distT="0" distB="0" distL="0" distR="0" wp14:anchorId="472FC8D8" wp14:editId="63A88C5F">
            <wp:extent cx="6231193" cy="4829175"/>
            <wp:effectExtent l="0" t="0" r="0" b="0"/>
            <wp:docPr id="44320190" name="Picture 44320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43419" cy="4838650"/>
                    </a:xfrm>
                    <a:prstGeom prst="rect">
                      <a:avLst/>
                    </a:prstGeom>
                  </pic:spPr>
                </pic:pic>
              </a:graphicData>
            </a:graphic>
          </wp:inline>
        </w:drawing>
      </w:r>
      <w:r w:rsidR="19A7FA10" w:rsidRPr="00435384">
        <w:rPr>
          <w:rFonts w:ascii="Times New Roman" w:hAnsi="Times New Roman"/>
          <w:b/>
          <w:bCs/>
          <w:sz w:val="24"/>
          <w:szCs w:val="24"/>
        </w:rPr>
        <w:t xml:space="preserve">Figure 2. </w:t>
      </w:r>
      <w:r w:rsidR="19A7FA10" w:rsidRPr="00435384">
        <w:rPr>
          <w:rFonts w:ascii="Times New Roman" w:hAnsi="Times New Roman"/>
          <w:sz w:val="24"/>
          <w:szCs w:val="24"/>
        </w:rPr>
        <w:t>Algorithm Evaluation Based on Pass Rate.</w:t>
      </w:r>
    </w:p>
    <w:p w14:paraId="22E9DEBF" w14:textId="77777777" w:rsidR="00F67EFC" w:rsidRDefault="00F67EFC" w:rsidP="00F67EFC">
      <w:pPr>
        <w:spacing w:before="120"/>
        <w:jc w:val="center"/>
        <w:rPr>
          <w:ins w:id="2" w:author="Guest User" w:date="2022-04-04T14:35:00Z"/>
          <w:rFonts w:ascii="Times New Roman" w:hAnsi="Times New Roman"/>
          <w:sz w:val="24"/>
          <w:szCs w:val="24"/>
        </w:rPr>
      </w:pPr>
    </w:p>
    <w:p w14:paraId="77075A3F" w14:textId="77CD52BC" w:rsidR="19A7FA10" w:rsidRDefault="19A7FA10" w:rsidP="00435384">
      <w:pPr>
        <w:spacing w:before="120"/>
        <w:jc w:val="center"/>
        <w:rPr>
          <w:szCs w:val="22"/>
        </w:rPr>
      </w:pPr>
      <w:r>
        <w:rPr>
          <w:noProof/>
        </w:rPr>
        <w:lastRenderedPageBreak/>
        <w:drawing>
          <wp:inline distT="0" distB="0" distL="0" distR="0" wp14:anchorId="794D7AB7" wp14:editId="464B8ECA">
            <wp:extent cx="5773854" cy="4438650"/>
            <wp:effectExtent l="0" t="0" r="0" b="0"/>
            <wp:docPr id="1516710349" name="Picture 151671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84271" cy="4446658"/>
                    </a:xfrm>
                    <a:prstGeom prst="rect">
                      <a:avLst/>
                    </a:prstGeom>
                  </pic:spPr>
                </pic:pic>
              </a:graphicData>
            </a:graphic>
          </wp:inline>
        </w:drawing>
      </w:r>
    </w:p>
    <w:p w14:paraId="56261A0F" w14:textId="5542F473" w:rsidR="17EE318D" w:rsidRDefault="19A7FA10" w:rsidP="76F04A1A">
      <w:pPr>
        <w:pStyle w:val="FigureCaption"/>
        <w:spacing w:before="120"/>
        <w:rPr>
          <w:rFonts w:ascii="Times New Roman" w:hAnsi="Times New Roman"/>
          <w:sz w:val="24"/>
          <w:szCs w:val="24"/>
        </w:rPr>
      </w:pPr>
      <w:r w:rsidRPr="00435384">
        <w:rPr>
          <w:rFonts w:ascii="Times New Roman" w:hAnsi="Times New Roman"/>
          <w:b/>
          <w:bCs/>
          <w:sz w:val="24"/>
          <w:szCs w:val="24"/>
        </w:rPr>
        <w:t xml:space="preserve">Figure 3. </w:t>
      </w:r>
      <w:r w:rsidRPr="00435384">
        <w:rPr>
          <w:rFonts w:ascii="Times New Roman" w:hAnsi="Times New Roman"/>
          <w:sz w:val="24"/>
          <w:szCs w:val="24"/>
        </w:rPr>
        <w:t>Attack Evaluation Based on Pass Rate.</w:t>
      </w:r>
    </w:p>
    <w:p w14:paraId="083E75D5" w14:textId="07524A6E" w:rsidR="460AF7FE" w:rsidRDefault="72975B0D" w:rsidP="00497D73">
      <w:pPr>
        <w:pStyle w:val="FigureCaption"/>
        <w:spacing w:before="120"/>
        <w:jc w:val="both"/>
        <w:rPr>
          <w:rFonts w:ascii="Times New Roman" w:hAnsi="Times New Roman"/>
          <w:sz w:val="24"/>
          <w:szCs w:val="24"/>
        </w:rPr>
      </w:pPr>
      <w:r w:rsidRPr="72975B0D">
        <w:rPr>
          <w:rFonts w:ascii="Times New Roman" w:hAnsi="Times New Roman"/>
          <w:sz w:val="24"/>
          <w:szCs w:val="24"/>
        </w:rPr>
        <w:t>As illustrated in Figure 2 &amp; 3, RivaGAN has the highest passing rate among all the algorithms follow by DWT-DCT-SVD ranked at the second place. However, DWT-DCT has the worst performance with lowest passing cases.</w:t>
      </w:r>
    </w:p>
    <w:p w14:paraId="173DD3D0" w14:textId="77777777" w:rsidR="00347536" w:rsidRDefault="00347536" w:rsidP="00F67EFC">
      <w:pPr>
        <w:pStyle w:val="TableCaptionCentred"/>
        <w:jc w:val="left"/>
      </w:pPr>
    </w:p>
    <w:p w14:paraId="2A760DB9" w14:textId="7CBA6EE9" w:rsidR="20FC162D" w:rsidRDefault="744BDAB8" w:rsidP="20FC162D">
      <w:pPr>
        <w:pStyle w:val="TableCaptionCentred"/>
      </w:pPr>
      <w:r>
        <w:t xml:space="preserve">Table </w:t>
      </w:r>
      <w:r w:rsidR="460AF7FE">
        <w:t>3</w:t>
      </w:r>
      <w:r>
        <w:t xml:space="preserve">. PSNR between Original Image </w:t>
      </w:r>
      <w:r w:rsidR="460AF7FE">
        <w:t>and</w:t>
      </w:r>
      <w:r>
        <w:t xml:space="preserve"> Encoded Image</w:t>
      </w:r>
      <w:r w:rsidR="460AF7FE">
        <w:t>.</w:t>
      </w:r>
    </w:p>
    <w:tbl>
      <w:tblPr>
        <w:tblW w:w="7505" w:type="dxa"/>
        <w:jc w:val="center"/>
        <w:tblLook w:val="0000" w:firstRow="0" w:lastRow="0" w:firstColumn="0" w:lastColumn="0" w:noHBand="0" w:noVBand="0"/>
      </w:tblPr>
      <w:tblGrid>
        <w:gridCol w:w="1200"/>
        <w:gridCol w:w="1155"/>
        <w:gridCol w:w="345"/>
        <w:gridCol w:w="1350"/>
        <w:gridCol w:w="222"/>
        <w:gridCol w:w="1470"/>
        <w:gridCol w:w="1763"/>
      </w:tblGrid>
      <w:tr w:rsidR="00CA3F95" w14:paraId="732D0064" w14:textId="77777777" w:rsidTr="744BDAB8">
        <w:trPr>
          <w:trHeight w:val="511"/>
          <w:jc w:val="center"/>
        </w:trPr>
        <w:tc>
          <w:tcPr>
            <w:tcW w:w="1200" w:type="dxa"/>
            <w:tcBorders>
              <w:top w:val="single" w:sz="6" w:space="0" w:color="auto"/>
              <w:bottom w:val="single" w:sz="4" w:space="0" w:color="auto"/>
            </w:tcBorders>
          </w:tcPr>
          <w:p w14:paraId="79A40167" w14:textId="77777777" w:rsidR="20FC162D" w:rsidRDefault="20FC162D" w:rsidP="20FC162D">
            <w:pPr>
              <w:ind w:left="28"/>
              <w:jc w:val="center"/>
              <w:rPr>
                <w:rFonts w:ascii="Times New Roman" w:hAnsi="Times New Roman"/>
                <w:sz w:val="20"/>
                <w:u w:val="single"/>
              </w:rPr>
            </w:pPr>
          </w:p>
        </w:tc>
        <w:tc>
          <w:tcPr>
            <w:tcW w:w="1155" w:type="dxa"/>
            <w:tcBorders>
              <w:top w:val="single" w:sz="6" w:space="0" w:color="auto"/>
              <w:bottom w:val="single" w:sz="4" w:space="0" w:color="auto"/>
            </w:tcBorders>
          </w:tcPr>
          <w:p w14:paraId="25340FBB" w14:textId="2E43B1E0" w:rsidR="74CE4B4A" w:rsidRPr="74CE4B4A" w:rsidRDefault="6108385E" w:rsidP="79290966">
            <w:pPr>
              <w:ind w:left="28"/>
              <w:jc w:val="center"/>
            </w:pPr>
            <w:r w:rsidRPr="6108385E">
              <w:rPr>
                <w:rFonts w:ascii="Times New Roman" w:hAnsi="Times New Roman"/>
                <w:b/>
                <w:bCs/>
                <w:color w:val="000000" w:themeColor="text1"/>
                <w:sz w:val="24"/>
                <w:szCs w:val="24"/>
              </w:rPr>
              <w:t>DWT</w:t>
            </w:r>
          </w:p>
        </w:tc>
        <w:tc>
          <w:tcPr>
            <w:tcW w:w="345" w:type="dxa"/>
            <w:tcBorders>
              <w:top w:val="single" w:sz="6" w:space="0" w:color="auto"/>
              <w:bottom w:val="single" w:sz="4" w:space="0" w:color="auto"/>
            </w:tcBorders>
          </w:tcPr>
          <w:p w14:paraId="166BE489" w14:textId="38F7CD65" w:rsidR="74CE4B4A" w:rsidRDefault="74CE4B4A" w:rsidP="79290966">
            <w:pPr>
              <w:jc w:val="center"/>
              <w:rPr>
                <w:rFonts w:ascii="Times New Roman" w:hAnsi="Times New Roman"/>
                <w:b/>
                <w:bCs/>
                <w:i/>
                <w:iCs/>
                <w:color w:val="000000" w:themeColor="text1"/>
                <w:sz w:val="24"/>
                <w:szCs w:val="24"/>
              </w:rPr>
            </w:pPr>
          </w:p>
        </w:tc>
        <w:tc>
          <w:tcPr>
            <w:tcW w:w="1350" w:type="dxa"/>
            <w:tcBorders>
              <w:top w:val="single" w:sz="6" w:space="0" w:color="auto"/>
              <w:bottom w:val="single" w:sz="4" w:space="0" w:color="auto"/>
            </w:tcBorders>
          </w:tcPr>
          <w:p w14:paraId="6D272C2C" w14:textId="600674FD" w:rsidR="74CE4B4A" w:rsidRPr="74CE4B4A" w:rsidRDefault="6108385E" w:rsidP="79290966">
            <w:pPr>
              <w:ind w:left="28"/>
              <w:jc w:val="center"/>
              <w:rPr>
                <w:rFonts w:ascii="Times New Roman" w:hAnsi="Times New Roman"/>
                <w:b/>
                <w:bCs/>
                <w:color w:val="000000" w:themeColor="text1"/>
                <w:sz w:val="24"/>
                <w:szCs w:val="24"/>
              </w:rPr>
            </w:pPr>
            <w:r w:rsidRPr="6108385E">
              <w:rPr>
                <w:rFonts w:ascii="Times New Roman" w:hAnsi="Times New Roman"/>
                <w:b/>
                <w:bCs/>
                <w:color w:val="000000" w:themeColor="text1"/>
                <w:sz w:val="24"/>
                <w:szCs w:val="24"/>
              </w:rPr>
              <w:t>DWT-DCT</w:t>
            </w:r>
          </w:p>
        </w:tc>
        <w:tc>
          <w:tcPr>
            <w:tcW w:w="222" w:type="dxa"/>
            <w:tcBorders>
              <w:top w:val="single" w:sz="6" w:space="0" w:color="auto"/>
              <w:bottom w:val="single" w:sz="4" w:space="0" w:color="auto"/>
            </w:tcBorders>
          </w:tcPr>
          <w:p w14:paraId="4CCFA6AE" w14:textId="38F7CD65" w:rsidR="74CE4B4A" w:rsidRDefault="74CE4B4A" w:rsidP="74CE4B4A">
            <w:pPr>
              <w:ind w:left="28"/>
              <w:jc w:val="center"/>
              <w:rPr>
                <w:rFonts w:ascii="Times New Roman" w:hAnsi="Times New Roman"/>
                <w:b/>
                <w:bCs/>
                <w:i/>
                <w:iCs/>
                <w:color w:val="000000" w:themeColor="text1"/>
                <w:sz w:val="24"/>
                <w:szCs w:val="24"/>
              </w:rPr>
            </w:pPr>
          </w:p>
        </w:tc>
        <w:tc>
          <w:tcPr>
            <w:tcW w:w="1470" w:type="dxa"/>
            <w:tcBorders>
              <w:top w:val="single" w:sz="6" w:space="0" w:color="auto"/>
              <w:bottom w:val="single" w:sz="4" w:space="0" w:color="auto"/>
            </w:tcBorders>
          </w:tcPr>
          <w:p w14:paraId="4613D83B" w14:textId="5006C16F" w:rsidR="74CE4B4A" w:rsidRPr="74CE4B4A" w:rsidRDefault="6108385E" w:rsidP="79290966">
            <w:pPr>
              <w:ind w:left="28"/>
              <w:jc w:val="center"/>
              <w:rPr>
                <w:rFonts w:ascii="Times New Roman" w:hAnsi="Times New Roman"/>
                <w:b/>
                <w:color w:val="000000" w:themeColor="text1"/>
                <w:sz w:val="24"/>
                <w:szCs w:val="24"/>
                <w:highlight w:val="yellow"/>
              </w:rPr>
            </w:pPr>
            <w:r w:rsidRPr="72975B0D">
              <w:rPr>
                <w:rFonts w:ascii="Times New Roman" w:hAnsi="Times New Roman"/>
                <w:b/>
                <w:color w:val="000000" w:themeColor="text1"/>
                <w:sz w:val="24"/>
                <w:szCs w:val="24"/>
                <w:highlight w:val="yellow"/>
              </w:rPr>
              <w:t>DWT-DCT-SVD</w:t>
            </w:r>
          </w:p>
        </w:tc>
        <w:tc>
          <w:tcPr>
            <w:tcW w:w="1763" w:type="dxa"/>
            <w:tcBorders>
              <w:top w:val="single" w:sz="6" w:space="0" w:color="auto"/>
              <w:bottom w:val="single" w:sz="4" w:space="0" w:color="auto"/>
            </w:tcBorders>
          </w:tcPr>
          <w:p w14:paraId="49DFB641" w14:textId="54EF3717" w:rsidR="74CE4B4A" w:rsidRPr="74CE4B4A" w:rsidRDefault="629D1853" w:rsidP="79290966">
            <w:pPr>
              <w:ind w:left="28"/>
              <w:jc w:val="center"/>
              <w:rPr>
                <w:rFonts w:ascii="Times New Roman" w:hAnsi="Times New Roman"/>
                <w:b/>
                <w:bCs/>
                <w:color w:val="000000" w:themeColor="text1"/>
                <w:sz w:val="24"/>
                <w:szCs w:val="24"/>
              </w:rPr>
            </w:pPr>
            <w:r w:rsidRPr="629D1853">
              <w:rPr>
                <w:rFonts w:ascii="Times New Roman" w:hAnsi="Times New Roman"/>
                <w:b/>
                <w:bCs/>
                <w:color w:val="000000" w:themeColor="text1"/>
                <w:sz w:val="24"/>
                <w:szCs w:val="24"/>
              </w:rPr>
              <w:t>RivaGAN</w:t>
            </w:r>
          </w:p>
        </w:tc>
      </w:tr>
      <w:tr w:rsidR="0034651D" w14:paraId="26A16DEF" w14:textId="77777777" w:rsidTr="744BDAB8">
        <w:trPr>
          <w:trHeight w:val="255"/>
          <w:jc w:val="center"/>
        </w:trPr>
        <w:tc>
          <w:tcPr>
            <w:tcW w:w="1200" w:type="dxa"/>
            <w:tcBorders>
              <w:top w:val="single" w:sz="4" w:space="0" w:color="auto"/>
              <w:bottom w:val="none" w:sz="4" w:space="0" w:color="000000" w:themeColor="text1"/>
            </w:tcBorders>
            <w:vAlign w:val="bottom"/>
          </w:tcPr>
          <w:p w14:paraId="522E26FC" w14:textId="018BA8DB" w:rsidR="6710F788" w:rsidRDefault="6710F788" w:rsidP="79290966">
            <w:pPr>
              <w:ind w:left="28"/>
            </w:pPr>
            <w:r w:rsidRPr="6710F788">
              <w:rPr>
                <w:rFonts w:ascii="Times New Roman" w:hAnsi="Times New Roman"/>
                <w:b/>
                <w:bCs/>
                <w:color w:val="000000" w:themeColor="text1"/>
                <w:sz w:val="24"/>
                <w:szCs w:val="24"/>
              </w:rPr>
              <w:t>MRI_A</w:t>
            </w:r>
          </w:p>
        </w:tc>
        <w:tc>
          <w:tcPr>
            <w:tcW w:w="1155" w:type="dxa"/>
            <w:tcBorders>
              <w:top w:val="single" w:sz="4" w:space="0" w:color="auto"/>
              <w:bottom w:val="none" w:sz="4" w:space="0" w:color="000000" w:themeColor="text1"/>
            </w:tcBorders>
            <w:vAlign w:val="bottom"/>
          </w:tcPr>
          <w:p w14:paraId="79E53865" w14:textId="6505A3F8" w:rsidR="6710F788" w:rsidRDefault="6710F788" w:rsidP="79290966">
            <w:pPr>
              <w:ind w:left="28"/>
              <w:jc w:val="center"/>
            </w:pPr>
            <w:r w:rsidRPr="6710F788">
              <w:rPr>
                <w:rFonts w:ascii="Times New Roman" w:hAnsi="Times New Roman"/>
                <w:color w:val="000000" w:themeColor="text1"/>
                <w:sz w:val="24"/>
                <w:szCs w:val="24"/>
              </w:rPr>
              <w:t>35.24</w:t>
            </w:r>
          </w:p>
        </w:tc>
        <w:tc>
          <w:tcPr>
            <w:tcW w:w="345" w:type="dxa"/>
            <w:tcBorders>
              <w:top w:val="single" w:sz="4" w:space="0" w:color="auto"/>
              <w:bottom w:val="none" w:sz="4" w:space="0" w:color="000000" w:themeColor="text1"/>
            </w:tcBorders>
            <w:vAlign w:val="bottom"/>
          </w:tcPr>
          <w:p w14:paraId="5A1B0304" w14:textId="19D0AAD6" w:rsidR="6710F788" w:rsidRDefault="6710F788" w:rsidP="6710F788">
            <w:pPr>
              <w:ind w:left="28"/>
              <w:jc w:val="center"/>
              <w:rPr>
                <w:rFonts w:ascii="Times New Roman" w:hAnsi="Times New Roman"/>
                <w:color w:val="000000" w:themeColor="text1"/>
                <w:sz w:val="24"/>
                <w:szCs w:val="24"/>
              </w:rPr>
            </w:pPr>
          </w:p>
        </w:tc>
        <w:tc>
          <w:tcPr>
            <w:tcW w:w="1350" w:type="dxa"/>
            <w:tcBorders>
              <w:top w:val="single" w:sz="4" w:space="0" w:color="auto"/>
              <w:bottom w:val="none" w:sz="4" w:space="0" w:color="000000" w:themeColor="text1"/>
            </w:tcBorders>
            <w:vAlign w:val="bottom"/>
          </w:tcPr>
          <w:p w14:paraId="3EF60D65" w14:textId="4B349A6E" w:rsidR="6710F788" w:rsidRDefault="6710F788" w:rsidP="79290966">
            <w:pPr>
              <w:ind w:left="28"/>
              <w:jc w:val="center"/>
            </w:pPr>
            <w:r w:rsidRPr="6710F788">
              <w:rPr>
                <w:rFonts w:ascii="Times New Roman" w:hAnsi="Times New Roman"/>
                <w:color w:val="000000" w:themeColor="text1"/>
                <w:sz w:val="24"/>
                <w:szCs w:val="24"/>
              </w:rPr>
              <w:t>43.74</w:t>
            </w:r>
          </w:p>
        </w:tc>
        <w:tc>
          <w:tcPr>
            <w:tcW w:w="222" w:type="dxa"/>
            <w:tcBorders>
              <w:top w:val="single" w:sz="4" w:space="0" w:color="auto"/>
              <w:bottom w:val="none" w:sz="4" w:space="0" w:color="000000" w:themeColor="text1"/>
            </w:tcBorders>
            <w:vAlign w:val="bottom"/>
          </w:tcPr>
          <w:p w14:paraId="502F7EC7" w14:textId="205EF830" w:rsidR="6710F788" w:rsidRDefault="6710F788" w:rsidP="6710F788">
            <w:pPr>
              <w:ind w:left="28"/>
              <w:jc w:val="center"/>
              <w:rPr>
                <w:rFonts w:ascii="Times New Roman" w:hAnsi="Times New Roman"/>
                <w:color w:val="000000" w:themeColor="text1"/>
                <w:sz w:val="24"/>
                <w:szCs w:val="24"/>
                <w:highlight w:val="yellow"/>
              </w:rPr>
            </w:pPr>
          </w:p>
        </w:tc>
        <w:tc>
          <w:tcPr>
            <w:tcW w:w="1470" w:type="dxa"/>
            <w:tcBorders>
              <w:top w:val="single" w:sz="4" w:space="0" w:color="auto"/>
              <w:bottom w:val="none" w:sz="4" w:space="0" w:color="000000" w:themeColor="text1"/>
            </w:tcBorders>
            <w:vAlign w:val="bottom"/>
          </w:tcPr>
          <w:p w14:paraId="661E4140" w14:textId="31101804" w:rsidR="6710F788" w:rsidRDefault="6710F788" w:rsidP="79290966">
            <w:pPr>
              <w:ind w:left="28"/>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46.98</w:t>
            </w:r>
          </w:p>
        </w:tc>
        <w:tc>
          <w:tcPr>
            <w:tcW w:w="1763" w:type="dxa"/>
            <w:tcBorders>
              <w:top w:val="single" w:sz="4" w:space="0" w:color="auto"/>
              <w:bottom w:val="none" w:sz="4" w:space="0" w:color="000000" w:themeColor="text1"/>
            </w:tcBorders>
            <w:vAlign w:val="bottom"/>
          </w:tcPr>
          <w:p w14:paraId="57B0F38E" w14:textId="0CCFDF81" w:rsidR="6710F788" w:rsidRDefault="6710F788" w:rsidP="79290966">
            <w:pPr>
              <w:ind w:left="28"/>
              <w:jc w:val="center"/>
            </w:pPr>
            <w:r w:rsidRPr="6710F788">
              <w:rPr>
                <w:rFonts w:ascii="Times New Roman" w:hAnsi="Times New Roman"/>
                <w:color w:val="000000" w:themeColor="text1"/>
                <w:sz w:val="24"/>
                <w:szCs w:val="24"/>
              </w:rPr>
              <w:t>40.41</w:t>
            </w:r>
          </w:p>
        </w:tc>
      </w:tr>
      <w:tr w:rsidR="007B4B44" w14:paraId="6BF31C1A" w14:textId="77777777" w:rsidTr="744BDAB8">
        <w:trPr>
          <w:trHeight w:val="255"/>
          <w:jc w:val="center"/>
        </w:trPr>
        <w:tc>
          <w:tcPr>
            <w:tcW w:w="1200" w:type="dxa"/>
            <w:tcBorders>
              <w:top w:val="none" w:sz="4" w:space="0" w:color="000000" w:themeColor="text1"/>
            </w:tcBorders>
            <w:vAlign w:val="bottom"/>
          </w:tcPr>
          <w:p w14:paraId="2650FE2C" w14:textId="1C0E46DF" w:rsidR="4AFAA9F2" w:rsidRDefault="4AFAA9F2" w:rsidP="79290966">
            <w:r w:rsidRPr="4AFAA9F2">
              <w:rPr>
                <w:rFonts w:ascii="Times New Roman" w:hAnsi="Times New Roman"/>
                <w:b/>
                <w:bCs/>
                <w:color w:val="000000" w:themeColor="text1"/>
                <w:sz w:val="24"/>
                <w:szCs w:val="24"/>
              </w:rPr>
              <w:t>MRI_B</w:t>
            </w:r>
          </w:p>
        </w:tc>
        <w:tc>
          <w:tcPr>
            <w:tcW w:w="1155" w:type="dxa"/>
            <w:tcBorders>
              <w:top w:val="none" w:sz="4" w:space="0" w:color="000000" w:themeColor="text1"/>
            </w:tcBorders>
            <w:vAlign w:val="bottom"/>
          </w:tcPr>
          <w:p w14:paraId="722764AB" w14:textId="1782D204" w:rsidR="4AFAA9F2" w:rsidRPr="4AFAA9F2" w:rsidRDefault="4AFAA9F2" w:rsidP="4AFAA9F2">
            <w:pPr>
              <w:ind w:left="28"/>
              <w:jc w:val="center"/>
              <w:rPr>
                <w:rFonts w:ascii="Times New Roman" w:hAnsi="Times New Roman"/>
                <w:color w:val="000000" w:themeColor="text1"/>
                <w:sz w:val="24"/>
                <w:szCs w:val="24"/>
              </w:rPr>
            </w:pPr>
            <w:r w:rsidRPr="4AFAA9F2">
              <w:rPr>
                <w:rFonts w:ascii="Times New Roman" w:hAnsi="Times New Roman"/>
                <w:color w:val="000000" w:themeColor="text1"/>
                <w:sz w:val="24"/>
                <w:szCs w:val="24"/>
              </w:rPr>
              <w:t>35.26</w:t>
            </w:r>
          </w:p>
        </w:tc>
        <w:tc>
          <w:tcPr>
            <w:tcW w:w="345" w:type="dxa"/>
            <w:tcBorders>
              <w:top w:val="none" w:sz="4" w:space="0" w:color="000000" w:themeColor="text1"/>
            </w:tcBorders>
            <w:vAlign w:val="bottom"/>
          </w:tcPr>
          <w:p w14:paraId="4FB46290" w14:textId="40A168F7" w:rsidR="4AFAA9F2" w:rsidRDefault="4AFAA9F2" w:rsidP="4AFAA9F2">
            <w:pPr>
              <w:ind w:left="28"/>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0907F409" w14:textId="64B9144D" w:rsidR="4AFAA9F2" w:rsidRDefault="4AFAA9F2" w:rsidP="79290966">
            <w:pPr>
              <w:ind w:left="28"/>
              <w:jc w:val="center"/>
            </w:pPr>
            <w:r w:rsidRPr="4AFAA9F2">
              <w:rPr>
                <w:rFonts w:ascii="Times New Roman" w:hAnsi="Times New Roman"/>
                <w:color w:val="000000" w:themeColor="text1"/>
                <w:sz w:val="24"/>
                <w:szCs w:val="24"/>
              </w:rPr>
              <w:t>43.67</w:t>
            </w:r>
          </w:p>
        </w:tc>
        <w:tc>
          <w:tcPr>
            <w:tcW w:w="222" w:type="dxa"/>
            <w:tcBorders>
              <w:top w:val="none" w:sz="4" w:space="0" w:color="000000" w:themeColor="text1"/>
            </w:tcBorders>
            <w:vAlign w:val="bottom"/>
          </w:tcPr>
          <w:p w14:paraId="59820ACF" w14:textId="7467E0F3" w:rsidR="4AFAA9F2" w:rsidRDefault="4AFAA9F2" w:rsidP="4AFAA9F2">
            <w:pPr>
              <w:ind w:left="28"/>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351C843A" w14:textId="1C8435A5" w:rsidR="4AFAA9F2" w:rsidRPr="4AFAA9F2" w:rsidRDefault="4AFAA9F2" w:rsidP="4AFAA9F2">
            <w:pPr>
              <w:ind w:left="28"/>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46.94</w:t>
            </w:r>
          </w:p>
        </w:tc>
        <w:tc>
          <w:tcPr>
            <w:tcW w:w="1763" w:type="dxa"/>
            <w:tcBorders>
              <w:top w:val="none" w:sz="4" w:space="0" w:color="000000" w:themeColor="text1"/>
            </w:tcBorders>
            <w:vAlign w:val="bottom"/>
          </w:tcPr>
          <w:p w14:paraId="21599CF8" w14:textId="5B6D676C" w:rsidR="4AFAA9F2" w:rsidRPr="4AFAA9F2" w:rsidRDefault="4AFAA9F2" w:rsidP="4AFAA9F2">
            <w:pPr>
              <w:ind w:left="28"/>
              <w:jc w:val="center"/>
              <w:rPr>
                <w:rFonts w:ascii="Times New Roman" w:hAnsi="Times New Roman"/>
                <w:color w:val="000000" w:themeColor="text1"/>
                <w:sz w:val="24"/>
                <w:szCs w:val="24"/>
              </w:rPr>
            </w:pPr>
            <w:r w:rsidRPr="4AFAA9F2">
              <w:rPr>
                <w:rFonts w:ascii="Times New Roman" w:hAnsi="Times New Roman"/>
                <w:color w:val="000000" w:themeColor="text1"/>
                <w:sz w:val="24"/>
                <w:szCs w:val="24"/>
              </w:rPr>
              <w:t>40.39</w:t>
            </w:r>
          </w:p>
        </w:tc>
      </w:tr>
      <w:tr w:rsidR="744BDAB8" w14:paraId="500268E6" w14:textId="77777777" w:rsidTr="744BDAB8">
        <w:trPr>
          <w:trHeight w:val="255"/>
          <w:jc w:val="center"/>
        </w:trPr>
        <w:tc>
          <w:tcPr>
            <w:tcW w:w="1200" w:type="dxa"/>
            <w:tcBorders>
              <w:top w:val="none" w:sz="4" w:space="0" w:color="000000" w:themeColor="text1"/>
            </w:tcBorders>
            <w:vAlign w:val="bottom"/>
          </w:tcPr>
          <w:p w14:paraId="7900FF5A" w14:textId="72E5BD39" w:rsidR="744BDAB8" w:rsidRDefault="744BDAB8">
            <w:r w:rsidRPr="744BDAB8">
              <w:rPr>
                <w:rFonts w:ascii="Times New Roman" w:hAnsi="Times New Roman"/>
                <w:b/>
                <w:bCs/>
                <w:color w:val="000000" w:themeColor="text1"/>
                <w:sz w:val="24"/>
                <w:szCs w:val="24"/>
              </w:rPr>
              <w:t>MRI_C</w:t>
            </w:r>
          </w:p>
        </w:tc>
        <w:tc>
          <w:tcPr>
            <w:tcW w:w="1155" w:type="dxa"/>
            <w:tcBorders>
              <w:top w:val="none" w:sz="4" w:space="0" w:color="000000" w:themeColor="text1"/>
            </w:tcBorders>
            <w:vAlign w:val="bottom"/>
          </w:tcPr>
          <w:p w14:paraId="48FB2F5C" w14:textId="3E388DC3" w:rsidR="744BDAB8" w:rsidRDefault="744BDAB8" w:rsidP="744BDAB8">
            <w:pPr>
              <w:ind w:left="28"/>
              <w:jc w:val="center"/>
            </w:pPr>
            <w:r w:rsidRPr="744BDAB8">
              <w:rPr>
                <w:rFonts w:ascii="Times New Roman" w:hAnsi="Times New Roman"/>
                <w:color w:val="000000" w:themeColor="text1"/>
                <w:sz w:val="24"/>
                <w:szCs w:val="24"/>
              </w:rPr>
              <w:t>35.24</w:t>
            </w:r>
          </w:p>
        </w:tc>
        <w:tc>
          <w:tcPr>
            <w:tcW w:w="345" w:type="dxa"/>
            <w:tcBorders>
              <w:top w:val="none" w:sz="4" w:space="0" w:color="000000" w:themeColor="text1"/>
            </w:tcBorders>
            <w:vAlign w:val="bottom"/>
          </w:tcPr>
          <w:p w14:paraId="4CCE90D3" w14:textId="1AD148ED" w:rsidR="744BDAB8" w:rsidRDefault="744BDAB8" w:rsidP="744BDAB8">
            <w:pPr>
              <w:ind w:left="28"/>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04356782" w14:textId="54FC3BD9" w:rsidR="744BDAB8" w:rsidRDefault="744BDAB8" w:rsidP="744BDAB8">
            <w:pPr>
              <w:ind w:left="28"/>
              <w:jc w:val="center"/>
            </w:pPr>
            <w:r w:rsidRPr="744BDAB8">
              <w:rPr>
                <w:rFonts w:ascii="Times New Roman" w:hAnsi="Times New Roman"/>
                <w:color w:val="000000" w:themeColor="text1"/>
                <w:sz w:val="24"/>
                <w:szCs w:val="24"/>
              </w:rPr>
              <w:t>43.74</w:t>
            </w:r>
          </w:p>
        </w:tc>
        <w:tc>
          <w:tcPr>
            <w:tcW w:w="222" w:type="dxa"/>
            <w:tcBorders>
              <w:top w:val="none" w:sz="4" w:space="0" w:color="000000" w:themeColor="text1"/>
            </w:tcBorders>
            <w:vAlign w:val="bottom"/>
          </w:tcPr>
          <w:p w14:paraId="286D13B2" w14:textId="2D969DF4" w:rsidR="744BDAB8" w:rsidRDefault="744BDAB8" w:rsidP="744BDAB8">
            <w:pPr>
              <w:ind w:left="28"/>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789A54D9" w14:textId="4B5A6CD4" w:rsidR="744BDAB8" w:rsidRDefault="744BDAB8" w:rsidP="744BDAB8">
            <w:pPr>
              <w:ind w:left="28"/>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47.00</w:t>
            </w:r>
          </w:p>
        </w:tc>
        <w:tc>
          <w:tcPr>
            <w:tcW w:w="1763" w:type="dxa"/>
            <w:tcBorders>
              <w:top w:val="none" w:sz="4" w:space="0" w:color="000000" w:themeColor="text1"/>
            </w:tcBorders>
            <w:vAlign w:val="bottom"/>
          </w:tcPr>
          <w:p w14:paraId="69248F45" w14:textId="7D5D36FC" w:rsidR="744BDAB8" w:rsidRDefault="744BDAB8" w:rsidP="744BDAB8">
            <w:pPr>
              <w:ind w:left="28"/>
              <w:jc w:val="center"/>
            </w:pPr>
            <w:r w:rsidRPr="744BDAB8">
              <w:rPr>
                <w:rFonts w:ascii="Times New Roman" w:hAnsi="Times New Roman"/>
                <w:color w:val="000000" w:themeColor="text1"/>
                <w:sz w:val="24"/>
                <w:szCs w:val="24"/>
              </w:rPr>
              <w:t>40.41</w:t>
            </w:r>
          </w:p>
        </w:tc>
      </w:tr>
      <w:tr w:rsidR="744BDAB8" w14:paraId="6DB3307F" w14:textId="77777777" w:rsidTr="744BDAB8">
        <w:trPr>
          <w:trHeight w:val="255"/>
          <w:jc w:val="center"/>
        </w:trPr>
        <w:tc>
          <w:tcPr>
            <w:tcW w:w="1200" w:type="dxa"/>
            <w:tcBorders>
              <w:top w:val="none" w:sz="4" w:space="0" w:color="000000" w:themeColor="text1"/>
            </w:tcBorders>
            <w:vAlign w:val="bottom"/>
          </w:tcPr>
          <w:p w14:paraId="76C33118" w14:textId="5BE2B362"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MRI_D</w:t>
            </w:r>
          </w:p>
        </w:tc>
        <w:tc>
          <w:tcPr>
            <w:tcW w:w="1155" w:type="dxa"/>
            <w:tcBorders>
              <w:top w:val="none" w:sz="4" w:space="0" w:color="000000" w:themeColor="text1"/>
            </w:tcBorders>
            <w:vAlign w:val="bottom"/>
          </w:tcPr>
          <w:p w14:paraId="4CF607B8" w14:textId="38CE0E64"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35.25</w:t>
            </w:r>
          </w:p>
        </w:tc>
        <w:tc>
          <w:tcPr>
            <w:tcW w:w="345" w:type="dxa"/>
            <w:tcBorders>
              <w:top w:val="none" w:sz="4" w:space="0" w:color="000000" w:themeColor="text1"/>
            </w:tcBorders>
            <w:vAlign w:val="bottom"/>
          </w:tcPr>
          <w:p w14:paraId="53A84E38" w14:textId="6DA1EBF1"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42810C1C" w14:textId="046A30D1"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43.63</w:t>
            </w:r>
          </w:p>
        </w:tc>
        <w:tc>
          <w:tcPr>
            <w:tcW w:w="222" w:type="dxa"/>
            <w:tcBorders>
              <w:top w:val="none" w:sz="4" w:space="0" w:color="000000" w:themeColor="text1"/>
            </w:tcBorders>
            <w:vAlign w:val="bottom"/>
          </w:tcPr>
          <w:p w14:paraId="6582974E" w14:textId="73E29131"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146CFF14" w14:textId="6138B9C7"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46.92</w:t>
            </w:r>
          </w:p>
        </w:tc>
        <w:tc>
          <w:tcPr>
            <w:tcW w:w="1763" w:type="dxa"/>
            <w:tcBorders>
              <w:top w:val="none" w:sz="4" w:space="0" w:color="000000" w:themeColor="text1"/>
            </w:tcBorders>
            <w:vAlign w:val="bottom"/>
          </w:tcPr>
          <w:p w14:paraId="085697C2" w14:textId="1672C41A"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40.42</w:t>
            </w:r>
          </w:p>
        </w:tc>
      </w:tr>
      <w:tr w:rsidR="744BDAB8" w14:paraId="59FFF185" w14:textId="77777777" w:rsidTr="744BDAB8">
        <w:trPr>
          <w:trHeight w:val="255"/>
          <w:jc w:val="center"/>
        </w:trPr>
        <w:tc>
          <w:tcPr>
            <w:tcW w:w="1200" w:type="dxa"/>
            <w:tcBorders>
              <w:top w:val="none" w:sz="4" w:space="0" w:color="000000" w:themeColor="text1"/>
            </w:tcBorders>
            <w:vAlign w:val="bottom"/>
          </w:tcPr>
          <w:p w14:paraId="1F93CAA1" w14:textId="756E2649"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MRI_E</w:t>
            </w:r>
          </w:p>
        </w:tc>
        <w:tc>
          <w:tcPr>
            <w:tcW w:w="1155" w:type="dxa"/>
            <w:tcBorders>
              <w:top w:val="none" w:sz="4" w:space="0" w:color="000000" w:themeColor="text1"/>
            </w:tcBorders>
            <w:vAlign w:val="bottom"/>
          </w:tcPr>
          <w:p w14:paraId="5CF084E0" w14:textId="45D50A53"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35.25</w:t>
            </w:r>
          </w:p>
        </w:tc>
        <w:tc>
          <w:tcPr>
            <w:tcW w:w="345" w:type="dxa"/>
            <w:tcBorders>
              <w:top w:val="none" w:sz="4" w:space="0" w:color="000000" w:themeColor="text1"/>
            </w:tcBorders>
            <w:vAlign w:val="bottom"/>
          </w:tcPr>
          <w:p w14:paraId="407A589E" w14:textId="7642B117"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165838FA" w14:textId="5B781E25"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43.61</w:t>
            </w:r>
          </w:p>
        </w:tc>
        <w:tc>
          <w:tcPr>
            <w:tcW w:w="222" w:type="dxa"/>
            <w:tcBorders>
              <w:top w:val="none" w:sz="4" w:space="0" w:color="000000" w:themeColor="text1"/>
            </w:tcBorders>
            <w:vAlign w:val="bottom"/>
          </w:tcPr>
          <w:p w14:paraId="11B9D5C1" w14:textId="5E8939C9"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103DE7D1" w14:textId="6A075C4C"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46.92</w:t>
            </w:r>
          </w:p>
        </w:tc>
        <w:tc>
          <w:tcPr>
            <w:tcW w:w="1763" w:type="dxa"/>
            <w:tcBorders>
              <w:top w:val="none" w:sz="4" w:space="0" w:color="000000" w:themeColor="text1"/>
            </w:tcBorders>
            <w:vAlign w:val="bottom"/>
          </w:tcPr>
          <w:p w14:paraId="679B7E78" w14:textId="0E95200D"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40.42</w:t>
            </w:r>
          </w:p>
        </w:tc>
      </w:tr>
      <w:tr w:rsidR="744BDAB8" w14:paraId="1095686C" w14:textId="77777777" w:rsidTr="744BDAB8">
        <w:trPr>
          <w:trHeight w:val="255"/>
          <w:jc w:val="center"/>
        </w:trPr>
        <w:tc>
          <w:tcPr>
            <w:tcW w:w="1200" w:type="dxa"/>
            <w:tcBorders>
              <w:top w:val="none" w:sz="4" w:space="0" w:color="000000" w:themeColor="text1"/>
            </w:tcBorders>
            <w:vAlign w:val="bottom"/>
          </w:tcPr>
          <w:p w14:paraId="40D4C91A" w14:textId="62822208"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MRI_F</w:t>
            </w:r>
          </w:p>
        </w:tc>
        <w:tc>
          <w:tcPr>
            <w:tcW w:w="1155" w:type="dxa"/>
            <w:tcBorders>
              <w:top w:val="none" w:sz="4" w:space="0" w:color="000000" w:themeColor="text1"/>
            </w:tcBorders>
            <w:vAlign w:val="bottom"/>
          </w:tcPr>
          <w:p w14:paraId="2B50F3F7" w14:textId="1DFDC701"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35.48</w:t>
            </w:r>
          </w:p>
        </w:tc>
        <w:tc>
          <w:tcPr>
            <w:tcW w:w="345" w:type="dxa"/>
            <w:tcBorders>
              <w:top w:val="none" w:sz="4" w:space="0" w:color="000000" w:themeColor="text1"/>
            </w:tcBorders>
            <w:vAlign w:val="bottom"/>
          </w:tcPr>
          <w:p w14:paraId="39E4FD3B" w14:textId="3CEE0298"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1B0A305D" w14:textId="5A76EC47"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42.82</w:t>
            </w:r>
          </w:p>
        </w:tc>
        <w:tc>
          <w:tcPr>
            <w:tcW w:w="222" w:type="dxa"/>
            <w:tcBorders>
              <w:top w:val="none" w:sz="4" w:space="0" w:color="000000" w:themeColor="text1"/>
            </w:tcBorders>
            <w:vAlign w:val="bottom"/>
          </w:tcPr>
          <w:p w14:paraId="73CA8246" w14:textId="693A8EC9"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72043E40" w14:textId="56177399"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44.77</w:t>
            </w:r>
          </w:p>
        </w:tc>
        <w:tc>
          <w:tcPr>
            <w:tcW w:w="1763" w:type="dxa"/>
            <w:tcBorders>
              <w:top w:val="none" w:sz="4" w:space="0" w:color="000000" w:themeColor="text1"/>
            </w:tcBorders>
            <w:vAlign w:val="bottom"/>
          </w:tcPr>
          <w:p w14:paraId="259B9D0C" w14:textId="28BEE904"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40.49</w:t>
            </w:r>
          </w:p>
        </w:tc>
      </w:tr>
      <w:tr w:rsidR="744BDAB8" w14:paraId="176BC0F8" w14:textId="77777777" w:rsidTr="744BDAB8">
        <w:trPr>
          <w:trHeight w:val="255"/>
          <w:jc w:val="center"/>
        </w:trPr>
        <w:tc>
          <w:tcPr>
            <w:tcW w:w="1200" w:type="dxa"/>
            <w:tcBorders>
              <w:top w:val="none" w:sz="4" w:space="0" w:color="000000" w:themeColor="text1"/>
            </w:tcBorders>
            <w:vAlign w:val="bottom"/>
          </w:tcPr>
          <w:p w14:paraId="3A1740CC" w14:textId="2546ED4B"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MRI_G</w:t>
            </w:r>
          </w:p>
        </w:tc>
        <w:tc>
          <w:tcPr>
            <w:tcW w:w="1155" w:type="dxa"/>
            <w:tcBorders>
              <w:top w:val="none" w:sz="4" w:space="0" w:color="000000" w:themeColor="text1"/>
            </w:tcBorders>
            <w:vAlign w:val="bottom"/>
          </w:tcPr>
          <w:p w14:paraId="01887A8E" w14:textId="401FFC23"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35.18</w:t>
            </w:r>
          </w:p>
        </w:tc>
        <w:tc>
          <w:tcPr>
            <w:tcW w:w="345" w:type="dxa"/>
            <w:tcBorders>
              <w:top w:val="none" w:sz="4" w:space="0" w:color="000000" w:themeColor="text1"/>
            </w:tcBorders>
            <w:vAlign w:val="bottom"/>
          </w:tcPr>
          <w:p w14:paraId="419CCA1B" w14:textId="03213D9F"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404E12BA" w14:textId="24944CEB"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43.59</w:t>
            </w:r>
          </w:p>
        </w:tc>
        <w:tc>
          <w:tcPr>
            <w:tcW w:w="222" w:type="dxa"/>
            <w:tcBorders>
              <w:top w:val="none" w:sz="4" w:space="0" w:color="000000" w:themeColor="text1"/>
            </w:tcBorders>
            <w:vAlign w:val="bottom"/>
          </w:tcPr>
          <w:p w14:paraId="66661A14" w14:textId="316A55BF"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369F4E7D" w14:textId="51419E68"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46.90</w:t>
            </w:r>
          </w:p>
        </w:tc>
        <w:tc>
          <w:tcPr>
            <w:tcW w:w="1763" w:type="dxa"/>
            <w:tcBorders>
              <w:top w:val="none" w:sz="4" w:space="0" w:color="000000" w:themeColor="text1"/>
            </w:tcBorders>
            <w:vAlign w:val="bottom"/>
          </w:tcPr>
          <w:p w14:paraId="0C4D44C4" w14:textId="617B1D33"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40.41</w:t>
            </w:r>
          </w:p>
        </w:tc>
      </w:tr>
      <w:tr w:rsidR="744BDAB8" w14:paraId="7D019192" w14:textId="77777777" w:rsidTr="744BDAB8">
        <w:trPr>
          <w:trHeight w:val="255"/>
          <w:jc w:val="center"/>
        </w:trPr>
        <w:tc>
          <w:tcPr>
            <w:tcW w:w="1200" w:type="dxa"/>
            <w:tcBorders>
              <w:top w:val="none" w:sz="4" w:space="0" w:color="000000" w:themeColor="text1"/>
            </w:tcBorders>
            <w:vAlign w:val="bottom"/>
          </w:tcPr>
          <w:p w14:paraId="011EF6F2" w14:textId="3F209231"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MRI_H</w:t>
            </w:r>
          </w:p>
        </w:tc>
        <w:tc>
          <w:tcPr>
            <w:tcW w:w="1155" w:type="dxa"/>
            <w:tcBorders>
              <w:top w:val="none" w:sz="4" w:space="0" w:color="000000" w:themeColor="text1"/>
            </w:tcBorders>
            <w:vAlign w:val="bottom"/>
          </w:tcPr>
          <w:p w14:paraId="24F87C17" w14:textId="06B20031"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35.27</w:t>
            </w:r>
          </w:p>
        </w:tc>
        <w:tc>
          <w:tcPr>
            <w:tcW w:w="345" w:type="dxa"/>
            <w:tcBorders>
              <w:top w:val="none" w:sz="4" w:space="0" w:color="000000" w:themeColor="text1"/>
            </w:tcBorders>
            <w:vAlign w:val="bottom"/>
          </w:tcPr>
          <w:p w14:paraId="6848627C" w14:textId="7D665514"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159DF038" w14:textId="1815A245"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43.67</w:t>
            </w:r>
          </w:p>
        </w:tc>
        <w:tc>
          <w:tcPr>
            <w:tcW w:w="222" w:type="dxa"/>
            <w:tcBorders>
              <w:top w:val="none" w:sz="4" w:space="0" w:color="000000" w:themeColor="text1"/>
            </w:tcBorders>
            <w:vAlign w:val="bottom"/>
          </w:tcPr>
          <w:p w14:paraId="50F02949" w14:textId="6BAE2533"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7403DEBB" w14:textId="74FEBA4D"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46.94</w:t>
            </w:r>
          </w:p>
        </w:tc>
        <w:tc>
          <w:tcPr>
            <w:tcW w:w="1763" w:type="dxa"/>
            <w:tcBorders>
              <w:top w:val="none" w:sz="4" w:space="0" w:color="000000" w:themeColor="text1"/>
            </w:tcBorders>
            <w:vAlign w:val="bottom"/>
          </w:tcPr>
          <w:p w14:paraId="1BCCC8C7" w14:textId="53304D6B"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40.43</w:t>
            </w:r>
          </w:p>
        </w:tc>
      </w:tr>
      <w:tr w:rsidR="744BDAB8" w14:paraId="59AA5B7C" w14:textId="77777777" w:rsidTr="744BDAB8">
        <w:trPr>
          <w:trHeight w:val="255"/>
          <w:jc w:val="center"/>
        </w:trPr>
        <w:tc>
          <w:tcPr>
            <w:tcW w:w="1200" w:type="dxa"/>
            <w:tcBorders>
              <w:top w:val="none" w:sz="4" w:space="0" w:color="000000" w:themeColor="text1"/>
            </w:tcBorders>
            <w:vAlign w:val="bottom"/>
          </w:tcPr>
          <w:p w14:paraId="0A38B609" w14:textId="5D18D17C"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MRI_I</w:t>
            </w:r>
          </w:p>
        </w:tc>
        <w:tc>
          <w:tcPr>
            <w:tcW w:w="1155" w:type="dxa"/>
            <w:tcBorders>
              <w:top w:val="none" w:sz="4" w:space="0" w:color="000000" w:themeColor="text1"/>
            </w:tcBorders>
            <w:vAlign w:val="bottom"/>
          </w:tcPr>
          <w:p w14:paraId="00526ED6" w14:textId="19DBA19E"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35.19</w:t>
            </w:r>
          </w:p>
        </w:tc>
        <w:tc>
          <w:tcPr>
            <w:tcW w:w="345" w:type="dxa"/>
            <w:tcBorders>
              <w:top w:val="none" w:sz="4" w:space="0" w:color="000000" w:themeColor="text1"/>
            </w:tcBorders>
            <w:vAlign w:val="bottom"/>
          </w:tcPr>
          <w:p w14:paraId="2F0D530C" w14:textId="0A3470CA"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660BD173" w14:textId="77DCB6B5"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43.66</w:t>
            </w:r>
          </w:p>
        </w:tc>
        <w:tc>
          <w:tcPr>
            <w:tcW w:w="222" w:type="dxa"/>
            <w:tcBorders>
              <w:top w:val="none" w:sz="4" w:space="0" w:color="000000" w:themeColor="text1"/>
            </w:tcBorders>
            <w:vAlign w:val="bottom"/>
          </w:tcPr>
          <w:p w14:paraId="64A1FD63" w14:textId="5B1C7E52"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3A3069E7" w14:textId="76389AFF"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46.98</w:t>
            </w:r>
          </w:p>
        </w:tc>
        <w:tc>
          <w:tcPr>
            <w:tcW w:w="1763" w:type="dxa"/>
            <w:tcBorders>
              <w:top w:val="none" w:sz="4" w:space="0" w:color="000000" w:themeColor="text1"/>
            </w:tcBorders>
            <w:vAlign w:val="bottom"/>
          </w:tcPr>
          <w:p w14:paraId="09E3EE2A" w14:textId="55635139"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40.43</w:t>
            </w:r>
          </w:p>
        </w:tc>
      </w:tr>
      <w:tr w:rsidR="744BDAB8" w14:paraId="373FBA51" w14:textId="77777777" w:rsidTr="744BDAB8">
        <w:trPr>
          <w:trHeight w:val="255"/>
          <w:jc w:val="center"/>
        </w:trPr>
        <w:tc>
          <w:tcPr>
            <w:tcW w:w="1200" w:type="dxa"/>
            <w:tcBorders>
              <w:top w:val="none" w:sz="4" w:space="0" w:color="000000" w:themeColor="text1"/>
            </w:tcBorders>
            <w:vAlign w:val="bottom"/>
          </w:tcPr>
          <w:p w14:paraId="36104191" w14:textId="04AF05E6"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MRI_J</w:t>
            </w:r>
          </w:p>
        </w:tc>
        <w:tc>
          <w:tcPr>
            <w:tcW w:w="1155" w:type="dxa"/>
            <w:tcBorders>
              <w:top w:val="none" w:sz="4" w:space="0" w:color="000000" w:themeColor="text1"/>
            </w:tcBorders>
            <w:vAlign w:val="bottom"/>
          </w:tcPr>
          <w:p w14:paraId="5CCC5F8A" w14:textId="015DF473"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35.19</w:t>
            </w:r>
          </w:p>
        </w:tc>
        <w:tc>
          <w:tcPr>
            <w:tcW w:w="345" w:type="dxa"/>
            <w:tcBorders>
              <w:top w:val="none" w:sz="4" w:space="0" w:color="000000" w:themeColor="text1"/>
            </w:tcBorders>
            <w:vAlign w:val="bottom"/>
          </w:tcPr>
          <w:p w14:paraId="49014364" w14:textId="172C724D"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33895372" w14:textId="33FF569B"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43.60</w:t>
            </w:r>
          </w:p>
        </w:tc>
        <w:tc>
          <w:tcPr>
            <w:tcW w:w="222" w:type="dxa"/>
            <w:tcBorders>
              <w:top w:val="none" w:sz="4" w:space="0" w:color="000000" w:themeColor="text1"/>
            </w:tcBorders>
            <w:vAlign w:val="bottom"/>
          </w:tcPr>
          <w:p w14:paraId="4CE1C7AC" w14:textId="4CE090A8"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547E0642" w14:textId="1A2D0126"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46.92</w:t>
            </w:r>
          </w:p>
        </w:tc>
        <w:tc>
          <w:tcPr>
            <w:tcW w:w="1763" w:type="dxa"/>
            <w:tcBorders>
              <w:top w:val="none" w:sz="4" w:space="0" w:color="000000" w:themeColor="text1"/>
            </w:tcBorders>
            <w:vAlign w:val="bottom"/>
          </w:tcPr>
          <w:p w14:paraId="000FE417" w14:textId="642574E3"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40.45</w:t>
            </w:r>
          </w:p>
        </w:tc>
      </w:tr>
      <w:tr w:rsidR="744BDAB8" w14:paraId="7416C537" w14:textId="77777777" w:rsidTr="744BDAB8">
        <w:trPr>
          <w:trHeight w:val="255"/>
          <w:jc w:val="center"/>
        </w:trPr>
        <w:tc>
          <w:tcPr>
            <w:tcW w:w="1200" w:type="dxa"/>
            <w:tcBorders>
              <w:top w:val="none" w:sz="4" w:space="0" w:color="000000" w:themeColor="text1"/>
            </w:tcBorders>
            <w:vAlign w:val="bottom"/>
          </w:tcPr>
          <w:p w14:paraId="54BDC959" w14:textId="2A5F8A49"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MRI_K</w:t>
            </w:r>
          </w:p>
        </w:tc>
        <w:tc>
          <w:tcPr>
            <w:tcW w:w="1155" w:type="dxa"/>
            <w:tcBorders>
              <w:top w:val="none" w:sz="4" w:space="0" w:color="000000" w:themeColor="text1"/>
            </w:tcBorders>
            <w:vAlign w:val="bottom"/>
          </w:tcPr>
          <w:p w14:paraId="220E8C30" w14:textId="7C7CBE27"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35.19</w:t>
            </w:r>
          </w:p>
        </w:tc>
        <w:tc>
          <w:tcPr>
            <w:tcW w:w="345" w:type="dxa"/>
            <w:tcBorders>
              <w:top w:val="none" w:sz="4" w:space="0" w:color="000000" w:themeColor="text1"/>
            </w:tcBorders>
            <w:vAlign w:val="bottom"/>
          </w:tcPr>
          <w:p w14:paraId="4B9EA630" w14:textId="7BFF40AC"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3FA185EE" w14:textId="06E8898D"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43.57</w:t>
            </w:r>
          </w:p>
        </w:tc>
        <w:tc>
          <w:tcPr>
            <w:tcW w:w="222" w:type="dxa"/>
            <w:tcBorders>
              <w:top w:val="none" w:sz="4" w:space="0" w:color="000000" w:themeColor="text1"/>
            </w:tcBorders>
            <w:vAlign w:val="bottom"/>
          </w:tcPr>
          <w:p w14:paraId="20459838" w14:textId="0555DBBE"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07C0BA0D" w14:textId="072008E4"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46.89</w:t>
            </w:r>
          </w:p>
        </w:tc>
        <w:tc>
          <w:tcPr>
            <w:tcW w:w="1763" w:type="dxa"/>
            <w:tcBorders>
              <w:top w:val="none" w:sz="4" w:space="0" w:color="000000" w:themeColor="text1"/>
            </w:tcBorders>
            <w:vAlign w:val="bottom"/>
          </w:tcPr>
          <w:p w14:paraId="35695C1D" w14:textId="5291FEE7"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40.44</w:t>
            </w:r>
          </w:p>
        </w:tc>
      </w:tr>
      <w:tr w:rsidR="744BDAB8" w14:paraId="3AE164AC" w14:textId="77777777" w:rsidTr="744BDAB8">
        <w:trPr>
          <w:trHeight w:val="255"/>
          <w:jc w:val="center"/>
        </w:trPr>
        <w:tc>
          <w:tcPr>
            <w:tcW w:w="1200" w:type="dxa"/>
            <w:tcBorders>
              <w:top w:val="none" w:sz="4" w:space="0" w:color="000000" w:themeColor="text1"/>
            </w:tcBorders>
            <w:vAlign w:val="bottom"/>
          </w:tcPr>
          <w:p w14:paraId="410B960E" w14:textId="189AA462"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MRI_L</w:t>
            </w:r>
          </w:p>
        </w:tc>
        <w:tc>
          <w:tcPr>
            <w:tcW w:w="1155" w:type="dxa"/>
            <w:tcBorders>
              <w:top w:val="none" w:sz="4" w:space="0" w:color="000000" w:themeColor="text1"/>
            </w:tcBorders>
            <w:vAlign w:val="bottom"/>
          </w:tcPr>
          <w:p w14:paraId="2D8AFEBA" w14:textId="516604C8"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35.21</w:t>
            </w:r>
          </w:p>
        </w:tc>
        <w:tc>
          <w:tcPr>
            <w:tcW w:w="345" w:type="dxa"/>
            <w:tcBorders>
              <w:top w:val="none" w:sz="4" w:space="0" w:color="000000" w:themeColor="text1"/>
            </w:tcBorders>
            <w:vAlign w:val="bottom"/>
          </w:tcPr>
          <w:p w14:paraId="60366A2C" w14:textId="1E2DD865"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6A20E736" w14:textId="6206A30E"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43.67</w:t>
            </w:r>
          </w:p>
        </w:tc>
        <w:tc>
          <w:tcPr>
            <w:tcW w:w="222" w:type="dxa"/>
            <w:tcBorders>
              <w:top w:val="none" w:sz="4" w:space="0" w:color="000000" w:themeColor="text1"/>
            </w:tcBorders>
            <w:vAlign w:val="bottom"/>
          </w:tcPr>
          <w:p w14:paraId="2B605440" w14:textId="1D692024"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681982D1" w14:textId="6E318658"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46.99</w:t>
            </w:r>
          </w:p>
        </w:tc>
        <w:tc>
          <w:tcPr>
            <w:tcW w:w="1763" w:type="dxa"/>
            <w:tcBorders>
              <w:top w:val="none" w:sz="4" w:space="0" w:color="000000" w:themeColor="text1"/>
            </w:tcBorders>
            <w:vAlign w:val="bottom"/>
          </w:tcPr>
          <w:p w14:paraId="4EF48FFA" w14:textId="7A145150"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40.44</w:t>
            </w:r>
          </w:p>
        </w:tc>
      </w:tr>
      <w:tr w:rsidR="744BDAB8" w14:paraId="50ED8B4D" w14:textId="77777777" w:rsidTr="744BDAB8">
        <w:trPr>
          <w:trHeight w:val="255"/>
          <w:jc w:val="center"/>
        </w:trPr>
        <w:tc>
          <w:tcPr>
            <w:tcW w:w="1200" w:type="dxa"/>
            <w:tcBorders>
              <w:top w:val="none" w:sz="4" w:space="0" w:color="000000" w:themeColor="text1"/>
            </w:tcBorders>
            <w:vAlign w:val="bottom"/>
          </w:tcPr>
          <w:p w14:paraId="105C0874" w14:textId="7E988D17"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MRI_M</w:t>
            </w:r>
          </w:p>
        </w:tc>
        <w:tc>
          <w:tcPr>
            <w:tcW w:w="1155" w:type="dxa"/>
            <w:tcBorders>
              <w:top w:val="none" w:sz="4" w:space="0" w:color="000000" w:themeColor="text1"/>
            </w:tcBorders>
            <w:vAlign w:val="bottom"/>
          </w:tcPr>
          <w:p w14:paraId="6818BA3C" w14:textId="233D00F7"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35.22</w:t>
            </w:r>
          </w:p>
        </w:tc>
        <w:tc>
          <w:tcPr>
            <w:tcW w:w="345" w:type="dxa"/>
            <w:tcBorders>
              <w:top w:val="none" w:sz="4" w:space="0" w:color="000000" w:themeColor="text1"/>
            </w:tcBorders>
            <w:vAlign w:val="bottom"/>
          </w:tcPr>
          <w:p w14:paraId="02C23B6A" w14:textId="4E2DB0B8"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040AE0B1" w14:textId="2E27BB6C"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43.62</w:t>
            </w:r>
          </w:p>
        </w:tc>
        <w:tc>
          <w:tcPr>
            <w:tcW w:w="222" w:type="dxa"/>
            <w:tcBorders>
              <w:top w:val="none" w:sz="4" w:space="0" w:color="000000" w:themeColor="text1"/>
            </w:tcBorders>
            <w:vAlign w:val="bottom"/>
          </w:tcPr>
          <w:p w14:paraId="4140A080" w14:textId="64182731"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20981E83" w14:textId="1CB51B03"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46.94</w:t>
            </w:r>
          </w:p>
        </w:tc>
        <w:tc>
          <w:tcPr>
            <w:tcW w:w="1763" w:type="dxa"/>
            <w:tcBorders>
              <w:top w:val="none" w:sz="4" w:space="0" w:color="000000" w:themeColor="text1"/>
            </w:tcBorders>
            <w:vAlign w:val="bottom"/>
          </w:tcPr>
          <w:p w14:paraId="05D57AA7" w14:textId="30538109"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40.44</w:t>
            </w:r>
          </w:p>
        </w:tc>
      </w:tr>
      <w:tr w:rsidR="744BDAB8" w14:paraId="2A1C50FE" w14:textId="77777777" w:rsidTr="744BDAB8">
        <w:trPr>
          <w:trHeight w:val="255"/>
          <w:jc w:val="center"/>
        </w:trPr>
        <w:tc>
          <w:tcPr>
            <w:tcW w:w="1200" w:type="dxa"/>
            <w:tcBorders>
              <w:top w:val="none" w:sz="4" w:space="0" w:color="000000" w:themeColor="text1"/>
            </w:tcBorders>
            <w:vAlign w:val="bottom"/>
          </w:tcPr>
          <w:p w14:paraId="494C8FAC" w14:textId="146287A5"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lastRenderedPageBreak/>
              <w:t>MRI_N</w:t>
            </w:r>
          </w:p>
        </w:tc>
        <w:tc>
          <w:tcPr>
            <w:tcW w:w="1155" w:type="dxa"/>
            <w:tcBorders>
              <w:top w:val="none" w:sz="4" w:space="0" w:color="000000" w:themeColor="text1"/>
            </w:tcBorders>
            <w:vAlign w:val="bottom"/>
          </w:tcPr>
          <w:p w14:paraId="7F4ABD5F" w14:textId="54A13626"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35.23</w:t>
            </w:r>
          </w:p>
        </w:tc>
        <w:tc>
          <w:tcPr>
            <w:tcW w:w="345" w:type="dxa"/>
            <w:tcBorders>
              <w:top w:val="none" w:sz="4" w:space="0" w:color="000000" w:themeColor="text1"/>
            </w:tcBorders>
            <w:vAlign w:val="bottom"/>
          </w:tcPr>
          <w:p w14:paraId="12D592AF" w14:textId="48641525"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4147D4EA" w14:textId="510B4D17"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43.62</w:t>
            </w:r>
          </w:p>
        </w:tc>
        <w:tc>
          <w:tcPr>
            <w:tcW w:w="222" w:type="dxa"/>
            <w:tcBorders>
              <w:top w:val="none" w:sz="4" w:space="0" w:color="000000" w:themeColor="text1"/>
            </w:tcBorders>
            <w:vAlign w:val="bottom"/>
          </w:tcPr>
          <w:p w14:paraId="2C540AAD" w14:textId="0E94DB9B"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6E106F1B" w14:textId="5CEB0D56"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46.94</w:t>
            </w:r>
          </w:p>
        </w:tc>
        <w:tc>
          <w:tcPr>
            <w:tcW w:w="1763" w:type="dxa"/>
            <w:tcBorders>
              <w:top w:val="none" w:sz="4" w:space="0" w:color="000000" w:themeColor="text1"/>
            </w:tcBorders>
            <w:vAlign w:val="bottom"/>
          </w:tcPr>
          <w:p w14:paraId="5030EF1B" w14:textId="6D4A65B7"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40.44</w:t>
            </w:r>
          </w:p>
        </w:tc>
      </w:tr>
      <w:tr w:rsidR="744BDAB8" w14:paraId="3E5C6CFD" w14:textId="77777777" w:rsidTr="744BDAB8">
        <w:trPr>
          <w:trHeight w:val="255"/>
          <w:jc w:val="center"/>
        </w:trPr>
        <w:tc>
          <w:tcPr>
            <w:tcW w:w="1200" w:type="dxa"/>
            <w:tcBorders>
              <w:top w:val="none" w:sz="4" w:space="0" w:color="000000" w:themeColor="text1"/>
            </w:tcBorders>
            <w:vAlign w:val="bottom"/>
          </w:tcPr>
          <w:p w14:paraId="2F1EA729" w14:textId="7BDD13E6"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MRI_O</w:t>
            </w:r>
          </w:p>
        </w:tc>
        <w:tc>
          <w:tcPr>
            <w:tcW w:w="1155" w:type="dxa"/>
            <w:tcBorders>
              <w:top w:val="none" w:sz="4" w:space="0" w:color="000000" w:themeColor="text1"/>
            </w:tcBorders>
            <w:vAlign w:val="bottom"/>
          </w:tcPr>
          <w:p w14:paraId="6F32360F" w14:textId="14D2A2CC"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35.16</w:t>
            </w:r>
          </w:p>
        </w:tc>
        <w:tc>
          <w:tcPr>
            <w:tcW w:w="345" w:type="dxa"/>
            <w:tcBorders>
              <w:top w:val="none" w:sz="4" w:space="0" w:color="000000" w:themeColor="text1"/>
            </w:tcBorders>
            <w:vAlign w:val="bottom"/>
          </w:tcPr>
          <w:p w14:paraId="22F2B937" w14:textId="4C6D77C2"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676EC072" w14:textId="72F8588F"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43.62</w:t>
            </w:r>
          </w:p>
        </w:tc>
        <w:tc>
          <w:tcPr>
            <w:tcW w:w="222" w:type="dxa"/>
            <w:tcBorders>
              <w:top w:val="none" w:sz="4" w:space="0" w:color="000000" w:themeColor="text1"/>
            </w:tcBorders>
            <w:vAlign w:val="bottom"/>
          </w:tcPr>
          <w:p w14:paraId="13D96440" w14:textId="25AE6B3D"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5BE3D840" w14:textId="744C64CA"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46.95</w:t>
            </w:r>
          </w:p>
        </w:tc>
        <w:tc>
          <w:tcPr>
            <w:tcW w:w="1763" w:type="dxa"/>
            <w:tcBorders>
              <w:top w:val="none" w:sz="4" w:space="0" w:color="000000" w:themeColor="text1"/>
            </w:tcBorders>
            <w:vAlign w:val="bottom"/>
          </w:tcPr>
          <w:p w14:paraId="73034FDF" w14:textId="4FD862CF"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40.44</w:t>
            </w:r>
          </w:p>
        </w:tc>
      </w:tr>
      <w:tr w:rsidR="744BDAB8" w14:paraId="1B0BFEDE" w14:textId="77777777" w:rsidTr="744BDAB8">
        <w:trPr>
          <w:trHeight w:val="255"/>
          <w:jc w:val="center"/>
        </w:trPr>
        <w:tc>
          <w:tcPr>
            <w:tcW w:w="1200" w:type="dxa"/>
            <w:tcBorders>
              <w:top w:val="none" w:sz="4" w:space="0" w:color="000000" w:themeColor="text1"/>
            </w:tcBorders>
            <w:vAlign w:val="bottom"/>
          </w:tcPr>
          <w:p w14:paraId="18867194" w14:textId="57AD994D"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MRI_P</w:t>
            </w:r>
          </w:p>
        </w:tc>
        <w:tc>
          <w:tcPr>
            <w:tcW w:w="1155" w:type="dxa"/>
            <w:tcBorders>
              <w:top w:val="none" w:sz="4" w:space="0" w:color="000000" w:themeColor="text1"/>
            </w:tcBorders>
            <w:vAlign w:val="bottom"/>
          </w:tcPr>
          <w:p w14:paraId="6727B056" w14:textId="2526D18E"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35.21</w:t>
            </w:r>
          </w:p>
        </w:tc>
        <w:tc>
          <w:tcPr>
            <w:tcW w:w="345" w:type="dxa"/>
            <w:tcBorders>
              <w:top w:val="none" w:sz="4" w:space="0" w:color="000000" w:themeColor="text1"/>
            </w:tcBorders>
            <w:vAlign w:val="bottom"/>
          </w:tcPr>
          <w:p w14:paraId="7685C5D0" w14:textId="64707A55"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668516CE" w14:textId="666B5ED9"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43.61</w:t>
            </w:r>
          </w:p>
        </w:tc>
        <w:tc>
          <w:tcPr>
            <w:tcW w:w="222" w:type="dxa"/>
            <w:tcBorders>
              <w:top w:val="none" w:sz="4" w:space="0" w:color="000000" w:themeColor="text1"/>
            </w:tcBorders>
            <w:vAlign w:val="bottom"/>
          </w:tcPr>
          <w:p w14:paraId="0146DF23" w14:textId="23175FE8"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22A54310" w14:textId="0798E7A4"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46.92</w:t>
            </w:r>
          </w:p>
        </w:tc>
        <w:tc>
          <w:tcPr>
            <w:tcW w:w="1763" w:type="dxa"/>
            <w:tcBorders>
              <w:top w:val="none" w:sz="4" w:space="0" w:color="000000" w:themeColor="text1"/>
            </w:tcBorders>
            <w:vAlign w:val="bottom"/>
          </w:tcPr>
          <w:p w14:paraId="7D66E3E4" w14:textId="10003D64"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40.49</w:t>
            </w:r>
          </w:p>
        </w:tc>
      </w:tr>
      <w:tr w:rsidR="744BDAB8" w14:paraId="079E3B15" w14:textId="77777777" w:rsidTr="744BDAB8">
        <w:trPr>
          <w:trHeight w:val="255"/>
          <w:jc w:val="center"/>
        </w:trPr>
        <w:tc>
          <w:tcPr>
            <w:tcW w:w="1200" w:type="dxa"/>
            <w:tcBorders>
              <w:top w:val="none" w:sz="4" w:space="0" w:color="000000" w:themeColor="text1"/>
            </w:tcBorders>
            <w:vAlign w:val="bottom"/>
          </w:tcPr>
          <w:p w14:paraId="0207FC9F" w14:textId="247F5808"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MRI_Q</w:t>
            </w:r>
          </w:p>
        </w:tc>
        <w:tc>
          <w:tcPr>
            <w:tcW w:w="1155" w:type="dxa"/>
            <w:tcBorders>
              <w:top w:val="none" w:sz="4" w:space="0" w:color="000000" w:themeColor="text1"/>
            </w:tcBorders>
            <w:vAlign w:val="bottom"/>
          </w:tcPr>
          <w:p w14:paraId="755255B2" w14:textId="247F5808"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35.36</w:t>
            </w:r>
          </w:p>
        </w:tc>
        <w:tc>
          <w:tcPr>
            <w:tcW w:w="345" w:type="dxa"/>
            <w:tcBorders>
              <w:top w:val="none" w:sz="4" w:space="0" w:color="000000" w:themeColor="text1"/>
            </w:tcBorders>
            <w:vAlign w:val="bottom"/>
          </w:tcPr>
          <w:p w14:paraId="7C2FD95B" w14:textId="247F5808"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22C2CC44" w14:textId="247F5808"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43.74</w:t>
            </w:r>
          </w:p>
        </w:tc>
        <w:tc>
          <w:tcPr>
            <w:tcW w:w="222" w:type="dxa"/>
            <w:tcBorders>
              <w:top w:val="none" w:sz="4" w:space="0" w:color="000000" w:themeColor="text1"/>
            </w:tcBorders>
            <w:vAlign w:val="bottom"/>
          </w:tcPr>
          <w:p w14:paraId="29E6ACCE" w14:textId="247F5808"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1D23A1F2" w14:textId="247F5808"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46.96</w:t>
            </w:r>
          </w:p>
        </w:tc>
        <w:tc>
          <w:tcPr>
            <w:tcW w:w="1763" w:type="dxa"/>
            <w:tcBorders>
              <w:top w:val="none" w:sz="4" w:space="0" w:color="000000" w:themeColor="text1"/>
            </w:tcBorders>
            <w:vAlign w:val="bottom"/>
          </w:tcPr>
          <w:p w14:paraId="1552D9E1" w14:textId="247F5808"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40.45</w:t>
            </w:r>
          </w:p>
        </w:tc>
      </w:tr>
      <w:tr w:rsidR="744BDAB8" w14:paraId="66D4D9FF" w14:textId="77777777" w:rsidTr="744BDAB8">
        <w:trPr>
          <w:trHeight w:val="255"/>
          <w:jc w:val="center"/>
        </w:trPr>
        <w:tc>
          <w:tcPr>
            <w:tcW w:w="1200" w:type="dxa"/>
            <w:tcBorders>
              <w:top w:val="none" w:sz="4" w:space="0" w:color="000000" w:themeColor="text1"/>
            </w:tcBorders>
            <w:vAlign w:val="bottom"/>
          </w:tcPr>
          <w:p w14:paraId="6C64D50E" w14:textId="6CFD68C2"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MRI_R</w:t>
            </w:r>
          </w:p>
        </w:tc>
        <w:tc>
          <w:tcPr>
            <w:tcW w:w="1155" w:type="dxa"/>
            <w:tcBorders>
              <w:top w:val="none" w:sz="4" w:space="0" w:color="000000" w:themeColor="text1"/>
            </w:tcBorders>
            <w:vAlign w:val="bottom"/>
          </w:tcPr>
          <w:p w14:paraId="05C0A18B" w14:textId="1B378267"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35.28</w:t>
            </w:r>
          </w:p>
        </w:tc>
        <w:tc>
          <w:tcPr>
            <w:tcW w:w="345" w:type="dxa"/>
            <w:tcBorders>
              <w:top w:val="none" w:sz="4" w:space="0" w:color="000000" w:themeColor="text1"/>
            </w:tcBorders>
            <w:vAlign w:val="bottom"/>
          </w:tcPr>
          <w:p w14:paraId="7EF2888D" w14:textId="27E4FD2E"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09B3256C" w14:textId="1BB33673"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43.65</w:t>
            </w:r>
          </w:p>
        </w:tc>
        <w:tc>
          <w:tcPr>
            <w:tcW w:w="222" w:type="dxa"/>
            <w:tcBorders>
              <w:top w:val="none" w:sz="4" w:space="0" w:color="000000" w:themeColor="text1"/>
            </w:tcBorders>
            <w:vAlign w:val="bottom"/>
          </w:tcPr>
          <w:p w14:paraId="13B625B0" w14:textId="363A087D"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2739C1F6" w14:textId="3548F90D"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46.95</w:t>
            </w:r>
          </w:p>
        </w:tc>
        <w:tc>
          <w:tcPr>
            <w:tcW w:w="1763" w:type="dxa"/>
            <w:tcBorders>
              <w:top w:val="none" w:sz="4" w:space="0" w:color="000000" w:themeColor="text1"/>
            </w:tcBorders>
            <w:vAlign w:val="bottom"/>
          </w:tcPr>
          <w:p w14:paraId="321BD6E8" w14:textId="50A7E5DC"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40.42</w:t>
            </w:r>
          </w:p>
        </w:tc>
      </w:tr>
      <w:tr w:rsidR="744BDAB8" w14:paraId="674C8F10" w14:textId="77777777" w:rsidTr="744BDAB8">
        <w:trPr>
          <w:trHeight w:val="255"/>
          <w:jc w:val="center"/>
        </w:trPr>
        <w:tc>
          <w:tcPr>
            <w:tcW w:w="1200" w:type="dxa"/>
            <w:tcBorders>
              <w:top w:val="none" w:sz="4" w:space="0" w:color="000000" w:themeColor="text1"/>
            </w:tcBorders>
            <w:vAlign w:val="bottom"/>
          </w:tcPr>
          <w:p w14:paraId="72677CFC" w14:textId="30FAF684" w:rsidR="744BDAB8" w:rsidRDefault="744BDAB8" w:rsidP="744BDAB8">
            <w:pPr>
              <w:rPr>
                <w:rFonts w:ascii="Times New Roman" w:hAnsi="Times New Roman"/>
                <w:b/>
                <w:bCs/>
                <w:color w:val="000000" w:themeColor="text1"/>
                <w:sz w:val="24"/>
                <w:szCs w:val="24"/>
              </w:rPr>
            </w:pPr>
            <w:r w:rsidRPr="744BDAB8">
              <w:rPr>
                <w:rFonts w:ascii="Times New Roman" w:hAnsi="Times New Roman"/>
                <w:b/>
                <w:bCs/>
                <w:color w:val="000000" w:themeColor="text1"/>
                <w:sz w:val="24"/>
                <w:szCs w:val="24"/>
              </w:rPr>
              <w:t>MRI_S</w:t>
            </w:r>
          </w:p>
        </w:tc>
        <w:tc>
          <w:tcPr>
            <w:tcW w:w="1155" w:type="dxa"/>
            <w:tcBorders>
              <w:top w:val="none" w:sz="4" w:space="0" w:color="000000" w:themeColor="text1"/>
            </w:tcBorders>
            <w:vAlign w:val="bottom"/>
          </w:tcPr>
          <w:p w14:paraId="074E88FA" w14:textId="6088021C"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35.23</w:t>
            </w:r>
          </w:p>
        </w:tc>
        <w:tc>
          <w:tcPr>
            <w:tcW w:w="345" w:type="dxa"/>
            <w:tcBorders>
              <w:top w:val="none" w:sz="4" w:space="0" w:color="000000" w:themeColor="text1"/>
            </w:tcBorders>
            <w:vAlign w:val="bottom"/>
          </w:tcPr>
          <w:p w14:paraId="21C8FFB7" w14:textId="2581973F" w:rsidR="744BDAB8" w:rsidRDefault="744BDAB8" w:rsidP="744BDAB8">
            <w:pPr>
              <w:jc w:val="center"/>
              <w:rPr>
                <w:rFonts w:ascii="Times New Roman" w:hAnsi="Times New Roman"/>
                <w:color w:val="000000" w:themeColor="text1"/>
                <w:sz w:val="24"/>
                <w:szCs w:val="24"/>
              </w:rPr>
            </w:pPr>
          </w:p>
        </w:tc>
        <w:tc>
          <w:tcPr>
            <w:tcW w:w="1350" w:type="dxa"/>
            <w:tcBorders>
              <w:top w:val="none" w:sz="4" w:space="0" w:color="000000" w:themeColor="text1"/>
            </w:tcBorders>
            <w:vAlign w:val="bottom"/>
          </w:tcPr>
          <w:p w14:paraId="21892F0B" w14:textId="2AEDA3C8"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43.60</w:t>
            </w:r>
          </w:p>
        </w:tc>
        <w:tc>
          <w:tcPr>
            <w:tcW w:w="222" w:type="dxa"/>
            <w:tcBorders>
              <w:top w:val="none" w:sz="4" w:space="0" w:color="000000" w:themeColor="text1"/>
            </w:tcBorders>
            <w:vAlign w:val="bottom"/>
          </w:tcPr>
          <w:p w14:paraId="408CE062" w14:textId="191E6DCC" w:rsidR="744BDAB8" w:rsidRDefault="744BDAB8" w:rsidP="744BDAB8">
            <w:pPr>
              <w:jc w:val="center"/>
              <w:rPr>
                <w:rFonts w:ascii="Times New Roman" w:hAnsi="Times New Roman"/>
                <w:color w:val="000000" w:themeColor="text1"/>
                <w:sz w:val="24"/>
                <w:szCs w:val="24"/>
                <w:highlight w:val="yellow"/>
              </w:rPr>
            </w:pPr>
          </w:p>
        </w:tc>
        <w:tc>
          <w:tcPr>
            <w:tcW w:w="1470" w:type="dxa"/>
            <w:tcBorders>
              <w:top w:val="none" w:sz="4" w:space="0" w:color="000000" w:themeColor="text1"/>
            </w:tcBorders>
            <w:vAlign w:val="bottom"/>
          </w:tcPr>
          <w:p w14:paraId="36F87543" w14:textId="3128A1C0" w:rsidR="744BDAB8" w:rsidRDefault="744BDAB8" w:rsidP="744BDAB8">
            <w:pPr>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46.93</w:t>
            </w:r>
          </w:p>
        </w:tc>
        <w:tc>
          <w:tcPr>
            <w:tcW w:w="1763" w:type="dxa"/>
            <w:tcBorders>
              <w:top w:val="none" w:sz="4" w:space="0" w:color="000000" w:themeColor="text1"/>
            </w:tcBorders>
            <w:vAlign w:val="bottom"/>
          </w:tcPr>
          <w:p w14:paraId="2C71F94A" w14:textId="48D0FBCD" w:rsidR="744BDAB8" w:rsidRDefault="744BDAB8" w:rsidP="744BDAB8">
            <w:pPr>
              <w:jc w:val="center"/>
              <w:rPr>
                <w:rFonts w:ascii="Times New Roman" w:hAnsi="Times New Roman"/>
                <w:color w:val="000000" w:themeColor="text1"/>
                <w:sz w:val="24"/>
                <w:szCs w:val="24"/>
              </w:rPr>
            </w:pPr>
            <w:r w:rsidRPr="744BDAB8">
              <w:rPr>
                <w:rFonts w:ascii="Times New Roman" w:hAnsi="Times New Roman"/>
                <w:color w:val="000000" w:themeColor="text1"/>
                <w:sz w:val="24"/>
                <w:szCs w:val="24"/>
              </w:rPr>
              <w:t>40.41</w:t>
            </w:r>
          </w:p>
        </w:tc>
      </w:tr>
      <w:tr w:rsidR="744BDAB8" w14:paraId="1E5A2D7A" w14:textId="77777777" w:rsidTr="72975B0D">
        <w:trPr>
          <w:trHeight w:val="255"/>
          <w:jc w:val="center"/>
        </w:trPr>
        <w:tc>
          <w:tcPr>
            <w:tcW w:w="1200" w:type="dxa"/>
            <w:tcBorders>
              <w:top w:val="none" w:sz="4" w:space="0" w:color="000000" w:themeColor="text1"/>
              <w:bottom w:val="single" w:sz="4" w:space="0" w:color="000000" w:themeColor="text1"/>
            </w:tcBorders>
            <w:vAlign w:val="bottom"/>
          </w:tcPr>
          <w:p w14:paraId="68DED24F" w14:textId="124A7A68" w:rsidR="744BDAB8" w:rsidRDefault="744BDAB8">
            <w:r w:rsidRPr="744BDAB8">
              <w:rPr>
                <w:rFonts w:ascii="Times New Roman" w:hAnsi="Times New Roman"/>
                <w:b/>
                <w:bCs/>
                <w:color w:val="000000" w:themeColor="text1"/>
                <w:sz w:val="24"/>
                <w:szCs w:val="24"/>
              </w:rPr>
              <w:t>MRI_T</w:t>
            </w:r>
          </w:p>
        </w:tc>
        <w:tc>
          <w:tcPr>
            <w:tcW w:w="1155" w:type="dxa"/>
            <w:tcBorders>
              <w:top w:val="none" w:sz="4" w:space="0" w:color="000000" w:themeColor="text1"/>
              <w:bottom w:val="single" w:sz="4" w:space="0" w:color="000000" w:themeColor="text1"/>
            </w:tcBorders>
            <w:vAlign w:val="bottom"/>
          </w:tcPr>
          <w:p w14:paraId="5F88E22C" w14:textId="21B85148" w:rsidR="744BDAB8" w:rsidRDefault="744BDAB8" w:rsidP="744BDAB8">
            <w:pPr>
              <w:ind w:left="28"/>
              <w:jc w:val="center"/>
            </w:pPr>
            <w:r w:rsidRPr="744BDAB8">
              <w:rPr>
                <w:rFonts w:ascii="Times New Roman" w:hAnsi="Times New Roman"/>
                <w:color w:val="000000" w:themeColor="text1"/>
                <w:sz w:val="24"/>
                <w:szCs w:val="24"/>
              </w:rPr>
              <w:t>35.20</w:t>
            </w:r>
          </w:p>
        </w:tc>
        <w:tc>
          <w:tcPr>
            <w:tcW w:w="345" w:type="dxa"/>
            <w:tcBorders>
              <w:top w:val="none" w:sz="4" w:space="0" w:color="000000" w:themeColor="text1"/>
              <w:bottom w:val="single" w:sz="4" w:space="0" w:color="000000" w:themeColor="text1"/>
            </w:tcBorders>
            <w:vAlign w:val="bottom"/>
          </w:tcPr>
          <w:p w14:paraId="04752D4B" w14:textId="1AD148ED" w:rsidR="744BDAB8" w:rsidRDefault="744BDAB8" w:rsidP="744BDAB8">
            <w:pPr>
              <w:ind w:left="28"/>
              <w:jc w:val="center"/>
              <w:rPr>
                <w:rFonts w:ascii="Times New Roman" w:hAnsi="Times New Roman"/>
                <w:color w:val="000000" w:themeColor="text1"/>
                <w:sz w:val="24"/>
                <w:szCs w:val="24"/>
              </w:rPr>
            </w:pPr>
          </w:p>
        </w:tc>
        <w:tc>
          <w:tcPr>
            <w:tcW w:w="1350" w:type="dxa"/>
            <w:tcBorders>
              <w:top w:val="none" w:sz="4" w:space="0" w:color="000000" w:themeColor="text1"/>
              <w:bottom w:val="single" w:sz="4" w:space="0" w:color="000000" w:themeColor="text1"/>
            </w:tcBorders>
            <w:vAlign w:val="bottom"/>
          </w:tcPr>
          <w:p w14:paraId="217DAAD8" w14:textId="486F9206" w:rsidR="744BDAB8" w:rsidRDefault="744BDAB8" w:rsidP="744BDAB8">
            <w:pPr>
              <w:ind w:left="28"/>
              <w:jc w:val="center"/>
            </w:pPr>
            <w:r w:rsidRPr="744BDAB8">
              <w:rPr>
                <w:rFonts w:ascii="Times New Roman" w:hAnsi="Times New Roman"/>
                <w:color w:val="000000" w:themeColor="text1"/>
                <w:sz w:val="24"/>
                <w:szCs w:val="24"/>
              </w:rPr>
              <w:t>43.59</w:t>
            </w:r>
          </w:p>
        </w:tc>
        <w:tc>
          <w:tcPr>
            <w:tcW w:w="222" w:type="dxa"/>
            <w:tcBorders>
              <w:top w:val="none" w:sz="4" w:space="0" w:color="000000" w:themeColor="text1"/>
              <w:bottom w:val="single" w:sz="4" w:space="0" w:color="000000" w:themeColor="text1"/>
            </w:tcBorders>
            <w:vAlign w:val="bottom"/>
          </w:tcPr>
          <w:p w14:paraId="69CD1A1A" w14:textId="2D969DF4" w:rsidR="744BDAB8" w:rsidRDefault="744BDAB8" w:rsidP="744BDAB8">
            <w:pPr>
              <w:ind w:left="28"/>
              <w:jc w:val="center"/>
              <w:rPr>
                <w:rFonts w:ascii="Times New Roman" w:hAnsi="Times New Roman"/>
                <w:color w:val="000000" w:themeColor="text1"/>
                <w:sz w:val="24"/>
                <w:szCs w:val="24"/>
                <w:highlight w:val="yellow"/>
              </w:rPr>
            </w:pPr>
          </w:p>
        </w:tc>
        <w:tc>
          <w:tcPr>
            <w:tcW w:w="1470" w:type="dxa"/>
            <w:tcBorders>
              <w:top w:val="none" w:sz="4" w:space="0" w:color="000000" w:themeColor="text1"/>
              <w:bottom w:val="single" w:sz="4" w:space="0" w:color="000000" w:themeColor="text1"/>
            </w:tcBorders>
            <w:vAlign w:val="bottom"/>
          </w:tcPr>
          <w:p w14:paraId="14EEFE5E" w14:textId="5B5308BF" w:rsidR="744BDAB8" w:rsidRDefault="744BDAB8" w:rsidP="744BDAB8">
            <w:pPr>
              <w:ind w:left="28"/>
              <w:jc w:val="center"/>
              <w:rPr>
                <w:rFonts w:ascii="Times New Roman" w:hAnsi="Times New Roman"/>
                <w:color w:val="000000" w:themeColor="text1"/>
                <w:sz w:val="24"/>
                <w:szCs w:val="24"/>
                <w:highlight w:val="yellow"/>
              </w:rPr>
            </w:pPr>
            <w:r w:rsidRPr="460AF7FE">
              <w:rPr>
                <w:rFonts w:ascii="Times New Roman" w:hAnsi="Times New Roman"/>
                <w:color w:val="000000" w:themeColor="text1"/>
                <w:sz w:val="24"/>
                <w:szCs w:val="24"/>
                <w:highlight w:val="yellow"/>
              </w:rPr>
              <w:t>46.90</w:t>
            </w:r>
          </w:p>
        </w:tc>
        <w:tc>
          <w:tcPr>
            <w:tcW w:w="1763" w:type="dxa"/>
            <w:tcBorders>
              <w:top w:val="none" w:sz="4" w:space="0" w:color="000000" w:themeColor="text1"/>
              <w:bottom w:val="single" w:sz="4" w:space="0" w:color="000000" w:themeColor="text1"/>
            </w:tcBorders>
            <w:vAlign w:val="bottom"/>
          </w:tcPr>
          <w:p w14:paraId="552104A9" w14:textId="6BC95FB2" w:rsidR="744BDAB8" w:rsidRDefault="744BDAB8" w:rsidP="744BDAB8">
            <w:pPr>
              <w:ind w:left="28"/>
              <w:jc w:val="center"/>
            </w:pPr>
            <w:r w:rsidRPr="744BDAB8">
              <w:rPr>
                <w:rFonts w:ascii="Times New Roman" w:hAnsi="Times New Roman"/>
                <w:color w:val="000000" w:themeColor="text1"/>
                <w:sz w:val="24"/>
                <w:szCs w:val="24"/>
              </w:rPr>
              <w:t>40.43</w:t>
            </w:r>
          </w:p>
        </w:tc>
      </w:tr>
    </w:tbl>
    <w:p w14:paraId="26C8380C" w14:textId="3E254265" w:rsidR="6A684B71" w:rsidRDefault="6A684B71" w:rsidP="6A684B71"/>
    <w:p w14:paraId="18507426" w14:textId="626EE770" w:rsidR="00347536" w:rsidRDefault="72975B0D" w:rsidP="000E1A6F">
      <w:pPr>
        <w:jc w:val="both"/>
        <w:rPr>
          <w:rFonts w:ascii="Times New Roman" w:hAnsi="Times New Roman"/>
          <w:sz w:val="24"/>
          <w:szCs w:val="24"/>
        </w:rPr>
      </w:pPr>
      <w:r w:rsidRPr="61854993">
        <w:rPr>
          <w:rFonts w:ascii="Times New Roman" w:hAnsi="Times New Roman"/>
          <w:sz w:val="24"/>
          <w:szCs w:val="24"/>
        </w:rPr>
        <w:t xml:space="preserve">The higher PSNR the better the quality of the compressed, or reconstructed image. Based on Table 3, DWT-DCT-SVD algorithm has the highest PSNR value with an average 46.83 dB that determine </w:t>
      </w:r>
      <w:r w:rsidR="00497D73" w:rsidRPr="447EF552">
        <w:rPr>
          <w:rFonts w:ascii="Times New Roman" w:hAnsi="Times New Roman"/>
        </w:rPr>
        <w:t>its</w:t>
      </w:r>
      <w:r w:rsidRPr="61854993">
        <w:rPr>
          <w:rFonts w:ascii="Times New Roman" w:hAnsi="Times New Roman"/>
          <w:sz w:val="24"/>
          <w:szCs w:val="24"/>
        </w:rPr>
        <w:t xml:space="preserve"> </w:t>
      </w:r>
      <w:r w:rsidR="00103529" w:rsidRPr="61854993">
        <w:rPr>
          <w:rFonts w:ascii="Times New Roman" w:hAnsi="Times New Roman"/>
          <w:sz w:val="24"/>
          <w:szCs w:val="24"/>
        </w:rPr>
        <w:t>criteria as</w:t>
      </w:r>
      <w:r w:rsidRPr="61854993">
        <w:rPr>
          <w:rFonts w:ascii="Times New Roman" w:hAnsi="Times New Roman"/>
          <w:sz w:val="24"/>
          <w:szCs w:val="24"/>
        </w:rPr>
        <w:t xml:space="preserve"> best algorithm among all the algorithms. </w:t>
      </w:r>
    </w:p>
    <w:p w14:paraId="5E4CFD2E" w14:textId="3A2F8C84" w:rsidR="000E1A6F" w:rsidRDefault="00931055" w:rsidP="000E1A6F">
      <w:pPr>
        <w:jc w:val="both"/>
      </w:pPr>
      <w:r>
        <w:rPr>
          <w:rFonts w:ascii="Times New Roman" w:hAnsi="Times New Roman"/>
          <w:sz w:val="24"/>
          <w:szCs w:val="24"/>
        </w:rPr>
        <w:t>re</w:t>
      </w:r>
    </w:p>
    <w:p w14:paraId="751EAAB6" w14:textId="3CB21EB2" w:rsidR="73534A29" w:rsidRDefault="73534A29" w:rsidP="73534A29">
      <w:pPr>
        <w:pStyle w:val="TableCaptionCentred"/>
      </w:pPr>
      <w:r>
        <w:t xml:space="preserve">Table </w:t>
      </w:r>
      <w:r w:rsidR="460AF7FE">
        <w:t>4. NCC between</w:t>
      </w:r>
      <w:r>
        <w:t xml:space="preserve"> Original Image </w:t>
      </w:r>
      <w:r w:rsidR="460AF7FE">
        <w:t>and</w:t>
      </w:r>
      <w:r>
        <w:t xml:space="preserve"> Encoded Image</w:t>
      </w:r>
      <w:r w:rsidR="460AF7FE">
        <w:t>.</w:t>
      </w:r>
    </w:p>
    <w:tbl>
      <w:tblPr>
        <w:tblW w:w="7883" w:type="dxa"/>
        <w:jc w:val="center"/>
        <w:tblLook w:val="0000" w:firstRow="0" w:lastRow="0" w:firstColumn="0" w:lastColumn="0" w:noHBand="0" w:noVBand="0"/>
      </w:tblPr>
      <w:tblGrid>
        <w:gridCol w:w="1122"/>
        <w:gridCol w:w="1244"/>
        <w:gridCol w:w="342"/>
        <w:gridCol w:w="1380"/>
        <w:gridCol w:w="345"/>
        <w:gridCol w:w="1500"/>
        <w:gridCol w:w="1950"/>
      </w:tblGrid>
      <w:tr w:rsidR="73534A29" w14:paraId="48B90C6A" w14:textId="77777777" w:rsidTr="61E8EF7A">
        <w:trPr>
          <w:trHeight w:val="511"/>
          <w:jc w:val="center"/>
        </w:trPr>
        <w:tc>
          <w:tcPr>
            <w:tcW w:w="1122" w:type="dxa"/>
            <w:tcBorders>
              <w:top w:val="single" w:sz="6" w:space="0" w:color="auto"/>
              <w:bottom w:val="single" w:sz="4" w:space="0" w:color="auto"/>
            </w:tcBorders>
          </w:tcPr>
          <w:p w14:paraId="41C3058A" w14:textId="77777777" w:rsidR="73534A29" w:rsidRDefault="73534A29" w:rsidP="73534A29">
            <w:pPr>
              <w:ind w:left="28"/>
              <w:jc w:val="center"/>
              <w:rPr>
                <w:rFonts w:ascii="Times New Roman" w:hAnsi="Times New Roman"/>
                <w:sz w:val="20"/>
                <w:u w:val="single"/>
              </w:rPr>
            </w:pPr>
          </w:p>
        </w:tc>
        <w:tc>
          <w:tcPr>
            <w:tcW w:w="1244" w:type="dxa"/>
            <w:tcBorders>
              <w:top w:val="single" w:sz="6" w:space="0" w:color="auto"/>
              <w:bottom w:val="single" w:sz="4" w:space="0" w:color="auto"/>
            </w:tcBorders>
          </w:tcPr>
          <w:p w14:paraId="7615D9B3" w14:textId="1C99FF52" w:rsidR="74CE4B4A" w:rsidRPr="74CE4B4A" w:rsidRDefault="629D1853" w:rsidP="74CE4B4A">
            <w:pPr>
              <w:spacing w:line="259" w:lineRule="auto"/>
              <w:ind w:left="28"/>
              <w:jc w:val="center"/>
            </w:pPr>
            <w:r w:rsidRPr="629D1853">
              <w:rPr>
                <w:rFonts w:ascii="Times New Roman" w:hAnsi="Times New Roman"/>
                <w:b/>
                <w:bCs/>
                <w:color w:val="000000" w:themeColor="text1"/>
                <w:sz w:val="24"/>
                <w:szCs w:val="24"/>
              </w:rPr>
              <w:t>DWT</w:t>
            </w:r>
          </w:p>
        </w:tc>
        <w:tc>
          <w:tcPr>
            <w:tcW w:w="342" w:type="dxa"/>
            <w:tcBorders>
              <w:top w:val="single" w:sz="6" w:space="0" w:color="auto"/>
              <w:bottom w:val="single" w:sz="4" w:space="0" w:color="auto"/>
            </w:tcBorders>
          </w:tcPr>
          <w:p w14:paraId="5C4944ED" w14:textId="55839832" w:rsidR="74CE4B4A" w:rsidRDefault="74CE4B4A" w:rsidP="74CE4B4A">
            <w:pPr>
              <w:spacing w:line="259" w:lineRule="auto"/>
              <w:jc w:val="center"/>
              <w:rPr>
                <w:rFonts w:ascii="Times New Roman" w:hAnsi="Times New Roman"/>
                <w:b/>
                <w:bCs/>
                <w:i/>
                <w:iCs/>
                <w:color w:val="000000" w:themeColor="text1"/>
                <w:sz w:val="24"/>
                <w:szCs w:val="24"/>
              </w:rPr>
            </w:pPr>
          </w:p>
        </w:tc>
        <w:tc>
          <w:tcPr>
            <w:tcW w:w="1380" w:type="dxa"/>
            <w:tcBorders>
              <w:top w:val="single" w:sz="6" w:space="0" w:color="auto"/>
              <w:bottom w:val="single" w:sz="4" w:space="0" w:color="auto"/>
            </w:tcBorders>
          </w:tcPr>
          <w:p w14:paraId="7EE39F57" w14:textId="33B3EC0D" w:rsidR="74CE4B4A" w:rsidRPr="74CE4B4A" w:rsidRDefault="629D1853" w:rsidP="74CE4B4A">
            <w:pPr>
              <w:spacing w:line="259" w:lineRule="auto"/>
              <w:ind w:left="28"/>
              <w:jc w:val="center"/>
            </w:pPr>
            <w:r w:rsidRPr="629D1853">
              <w:rPr>
                <w:rFonts w:ascii="Times New Roman" w:hAnsi="Times New Roman"/>
                <w:b/>
                <w:bCs/>
                <w:color w:val="000000" w:themeColor="text1"/>
                <w:sz w:val="24"/>
                <w:szCs w:val="24"/>
              </w:rPr>
              <w:t>DWT-DCT</w:t>
            </w:r>
          </w:p>
        </w:tc>
        <w:tc>
          <w:tcPr>
            <w:tcW w:w="345" w:type="dxa"/>
            <w:tcBorders>
              <w:top w:val="single" w:sz="6" w:space="0" w:color="auto"/>
              <w:bottom w:val="single" w:sz="4" w:space="0" w:color="auto"/>
            </w:tcBorders>
          </w:tcPr>
          <w:p w14:paraId="03D45341" w14:textId="1343EBD5" w:rsidR="74CE4B4A" w:rsidRDefault="74CE4B4A" w:rsidP="74CE4B4A">
            <w:pPr>
              <w:ind w:left="28"/>
              <w:jc w:val="center"/>
              <w:rPr>
                <w:rFonts w:ascii="Times New Roman" w:hAnsi="Times New Roman"/>
                <w:b/>
                <w:bCs/>
                <w:i/>
                <w:iCs/>
                <w:color w:val="000000" w:themeColor="text1"/>
                <w:sz w:val="24"/>
                <w:szCs w:val="24"/>
              </w:rPr>
            </w:pPr>
          </w:p>
        </w:tc>
        <w:tc>
          <w:tcPr>
            <w:tcW w:w="1500" w:type="dxa"/>
            <w:tcBorders>
              <w:top w:val="single" w:sz="6" w:space="0" w:color="auto"/>
              <w:bottom w:val="single" w:sz="4" w:space="0" w:color="auto"/>
            </w:tcBorders>
          </w:tcPr>
          <w:p w14:paraId="1DBBB3F4" w14:textId="250B7D47" w:rsidR="74CE4B4A" w:rsidRPr="74CE4B4A" w:rsidRDefault="75140B87" w:rsidP="74CE4B4A">
            <w:pPr>
              <w:spacing w:line="259" w:lineRule="auto"/>
              <w:ind w:left="28"/>
              <w:jc w:val="center"/>
              <w:rPr>
                <w:rFonts w:ascii="Times New Roman" w:hAnsi="Times New Roman"/>
                <w:b/>
                <w:color w:val="000000" w:themeColor="text1"/>
                <w:sz w:val="24"/>
                <w:szCs w:val="24"/>
                <w:highlight w:val="yellow"/>
              </w:rPr>
            </w:pPr>
            <w:r w:rsidRPr="72975B0D">
              <w:rPr>
                <w:rFonts w:ascii="Times New Roman" w:hAnsi="Times New Roman"/>
                <w:b/>
                <w:color w:val="000000" w:themeColor="text1"/>
                <w:sz w:val="24"/>
                <w:szCs w:val="24"/>
                <w:highlight w:val="yellow"/>
              </w:rPr>
              <w:t>DWT-DCT-SVD</w:t>
            </w:r>
          </w:p>
        </w:tc>
        <w:tc>
          <w:tcPr>
            <w:tcW w:w="1950" w:type="dxa"/>
            <w:tcBorders>
              <w:top w:val="single" w:sz="6" w:space="0" w:color="auto"/>
              <w:bottom w:val="single" w:sz="4" w:space="0" w:color="auto"/>
            </w:tcBorders>
          </w:tcPr>
          <w:p w14:paraId="35D03314" w14:textId="6001805C" w:rsidR="74CE4B4A" w:rsidRPr="74CE4B4A" w:rsidRDefault="75140B87" w:rsidP="74CE4B4A">
            <w:pPr>
              <w:spacing w:line="259" w:lineRule="auto"/>
              <w:ind w:left="28"/>
              <w:jc w:val="center"/>
              <w:rPr>
                <w:rFonts w:ascii="Times New Roman" w:hAnsi="Times New Roman"/>
                <w:b/>
                <w:bCs/>
                <w:color w:val="000000" w:themeColor="text1"/>
                <w:sz w:val="24"/>
                <w:szCs w:val="24"/>
              </w:rPr>
            </w:pPr>
            <w:r w:rsidRPr="75140B87">
              <w:rPr>
                <w:rFonts w:ascii="Times New Roman" w:hAnsi="Times New Roman"/>
                <w:b/>
                <w:bCs/>
                <w:color w:val="000000" w:themeColor="text1"/>
                <w:sz w:val="24"/>
                <w:szCs w:val="24"/>
              </w:rPr>
              <w:t>RivaGAN</w:t>
            </w:r>
          </w:p>
        </w:tc>
      </w:tr>
      <w:tr w:rsidR="5C3150C8" w14:paraId="51662538" w14:textId="77777777" w:rsidTr="61E8EF7A">
        <w:trPr>
          <w:trHeight w:val="255"/>
          <w:jc w:val="center"/>
        </w:trPr>
        <w:tc>
          <w:tcPr>
            <w:tcW w:w="1122" w:type="dxa"/>
            <w:tcBorders>
              <w:top w:val="single" w:sz="4" w:space="0" w:color="auto"/>
            </w:tcBorders>
            <w:vAlign w:val="bottom"/>
          </w:tcPr>
          <w:p w14:paraId="179861B8" w14:textId="018BA8DB" w:rsidR="2F3FAD8E" w:rsidRDefault="2F3FAD8E" w:rsidP="2F3FAD8E">
            <w:pPr>
              <w:spacing w:line="259" w:lineRule="auto"/>
              <w:ind w:left="28"/>
            </w:pPr>
            <w:r w:rsidRPr="2F3FAD8E">
              <w:rPr>
                <w:rFonts w:ascii="Times New Roman" w:hAnsi="Times New Roman"/>
                <w:b/>
                <w:bCs/>
                <w:color w:val="000000" w:themeColor="text1"/>
                <w:sz w:val="24"/>
                <w:szCs w:val="24"/>
              </w:rPr>
              <w:t>MRI_A</w:t>
            </w:r>
          </w:p>
        </w:tc>
        <w:tc>
          <w:tcPr>
            <w:tcW w:w="1244" w:type="dxa"/>
            <w:tcBorders>
              <w:top w:val="single" w:sz="4" w:space="0" w:color="auto"/>
            </w:tcBorders>
            <w:vAlign w:val="bottom"/>
          </w:tcPr>
          <w:p w14:paraId="174E290F" w14:textId="60999075" w:rsidR="2F3FAD8E" w:rsidRDefault="7247515B" w:rsidP="2F3FAD8E">
            <w:pPr>
              <w:spacing w:line="259" w:lineRule="auto"/>
              <w:ind w:left="28"/>
              <w:jc w:val="center"/>
              <w:rPr>
                <w:rFonts w:ascii="Times New Roman" w:hAnsi="Times New Roman"/>
                <w:color w:val="000000" w:themeColor="text1"/>
                <w:sz w:val="24"/>
                <w:szCs w:val="24"/>
              </w:rPr>
            </w:pPr>
            <w:r w:rsidRPr="7247515B">
              <w:rPr>
                <w:rFonts w:ascii="Times New Roman" w:hAnsi="Times New Roman"/>
                <w:color w:val="000000" w:themeColor="text1"/>
                <w:sz w:val="24"/>
                <w:szCs w:val="24"/>
              </w:rPr>
              <w:t>0.9973</w:t>
            </w:r>
          </w:p>
        </w:tc>
        <w:tc>
          <w:tcPr>
            <w:tcW w:w="342" w:type="dxa"/>
            <w:tcBorders>
              <w:top w:val="single" w:sz="4" w:space="0" w:color="auto"/>
            </w:tcBorders>
            <w:vAlign w:val="bottom"/>
          </w:tcPr>
          <w:p w14:paraId="1CB47C5B" w14:textId="19D0AAD6" w:rsidR="2F3FAD8E" w:rsidRDefault="2F3FAD8E" w:rsidP="2F3FAD8E">
            <w:pPr>
              <w:ind w:left="28"/>
              <w:jc w:val="center"/>
              <w:rPr>
                <w:rFonts w:ascii="Times New Roman" w:hAnsi="Times New Roman"/>
                <w:color w:val="000000" w:themeColor="text1"/>
                <w:sz w:val="24"/>
                <w:szCs w:val="24"/>
              </w:rPr>
            </w:pPr>
          </w:p>
        </w:tc>
        <w:tc>
          <w:tcPr>
            <w:tcW w:w="1380" w:type="dxa"/>
            <w:tcBorders>
              <w:top w:val="single" w:sz="4" w:space="0" w:color="auto"/>
            </w:tcBorders>
            <w:vAlign w:val="bottom"/>
          </w:tcPr>
          <w:p w14:paraId="3250BCE2" w14:textId="487C707B" w:rsidR="2F3FAD8E" w:rsidRDefault="5354F19E" w:rsidP="2F3FAD8E">
            <w:pPr>
              <w:spacing w:line="259" w:lineRule="auto"/>
              <w:ind w:left="28"/>
              <w:jc w:val="center"/>
            </w:pPr>
            <w:r w:rsidRPr="5354F19E">
              <w:rPr>
                <w:rFonts w:ascii="Times New Roman" w:hAnsi="Times New Roman"/>
                <w:color w:val="000000" w:themeColor="text1"/>
                <w:sz w:val="24"/>
                <w:szCs w:val="24"/>
              </w:rPr>
              <w:t>0.9992</w:t>
            </w:r>
          </w:p>
        </w:tc>
        <w:tc>
          <w:tcPr>
            <w:tcW w:w="345" w:type="dxa"/>
            <w:tcBorders>
              <w:top w:val="single" w:sz="4" w:space="0" w:color="auto"/>
            </w:tcBorders>
            <w:vAlign w:val="bottom"/>
          </w:tcPr>
          <w:p w14:paraId="123B1960" w14:textId="205EF830" w:rsidR="2F3FAD8E" w:rsidRDefault="2F3FAD8E" w:rsidP="2F3FAD8E">
            <w:pPr>
              <w:ind w:left="28"/>
              <w:jc w:val="center"/>
              <w:rPr>
                <w:rFonts w:ascii="Times New Roman" w:hAnsi="Times New Roman"/>
                <w:color w:val="000000" w:themeColor="text1"/>
                <w:sz w:val="24"/>
                <w:szCs w:val="24"/>
              </w:rPr>
            </w:pPr>
          </w:p>
        </w:tc>
        <w:tc>
          <w:tcPr>
            <w:tcW w:w="1500" w:type="dxa"/>
            <w:tcBorders>
              <w:top w:val="single" w:sz="4" w:space="0" w:color="auto"/>
            </w:tcBorders>
            <w:vAlign w:val="bottom"/>
          </w:tcPr>
          <w:p w14:paraId="7ED4E8CD" w14:textId="1635EF3C" w:rsidR="2F3FAD8E" w:rsidRDefault="5354F19E" w:rsidP="2F3FAD8E">
            <w:pPr>
              <w:spacing w:line="259" w:lineRule="auto"/>
              <w:ind w:left="28"/>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tcBorders>
              <w:top w:val="single" w:sz="4" w:space="0" w:color="auto"/>
            </w:tcBorders>
            <w:vAlign w:val="bottom"/>
          </w:tcPr>
          <w:p w14:paraId="5CB54388" w14:textId="1A9807A8" w:rsidR="2F3FAD8E" w:rsidRDefault="5354F19E" w:rsidP="2F3FAD8E">
            <w:pPr>
              <w:spacing w:line="259" w:lineRule="auto"/>
              <w:ind w:left="28"/>
              <w:jc w:val="center"/>
            </w:pPr>
            <w:r w:rsidRPr="5354F19E">
              <w:rPr>
                <w:rFonts w:ascii="Times New Roman" w:hAnsi="Times New Roman"/>
                <w:color w:val="000000" w:themeColor="text1"/>
                <w:sz w:val="24"/>
                <w:szCs w:val="24"/>
              </w:rPr>
              <w:t>0.9992</w:t>
            </w:r>
          </w:p>
        </w:tc>
      </w:tr>
      <w:tr w:rsidR="581C2018" w14:paraId="598074D6" w14:textId="77777777" w:rsidTr="61E8EF7A">
        <w:trPr>
          <w:trHeight w:val="255"/>
          <w:jc w:val="center"/>
        </w:trPr>
        <w:tc>
          <w:tcPr>
            <w:tcW w:w="1122" w:type="dxa"/>
            <w:vAlign w:val="bottom"/>
          </w:tcPr>
          <w:p w14:paraId="1E85A676" w14:textId="1C0E46DF" w:rsidR="581C2018" w:rsidRDefault="581C2018" w:rsidP="581C2018">
            <w:pPr>
              <w:spacing w:line="259" w:lineRule="auto"/>
              <w:rPr>
                <w:rFonts w:ascii="Times New Roman" w:hAnsi="Times New Roman"/>
                <w:b/>
                <w:color w:val="000000" w:themeColor="text1"/>
                <w:sz w:val="24"/>
                <w:szCs w:val="24"/>
              </w:rPr>
            </w:pPr>
            <w:r w:rsidRPr="4AB73C02">
              <w:rPr>
                <w:rFonts w:ascii="Times New Roman" w:hAnsi="Times New Roman"/>
                <w:b/>
                <w:color w:val="000000" w:themeColor="text1"/>
                <w:sz w:val="24"/>
                <w:szCs w:val="24"/>
              </w:rPr>
              <w:t>MRI_B</w:t>
            </w:r>
          </w:p>
        </w:tc>
        <w:tc>
          <w:tcPr>
            <w:tcW w:w="1244" w:type="dxa"/>
            <w:vAlign w:val="bottom"/>
          </w:tcPr>
          <w:p w14:paraId="512D79CD" w14:textId="62C71D10" w:rsidR="581C2018" w:rsidRDefault="7247515B" w:rsidP="7247515B">
            <w:pPr>
              <w:spacing w:line="259" w:lineRule="auto"/>
              <w:ind w:left="28"/>
              <w:jc w:val="center"/>
            </w:pPr>
            <w:r w:rsidRPr="7247515B">
              <w:rPr>
                <w:rFonts w:ascii="Times New Roman" w:hAnsi="Times New Roman"/>
                <w:color w:val="000000" w:themeColor="text1"/>
                <w:sz w:val="24"/>
                <w:szCs w:val="24"/>
              </w:rPr>
              <w:t>0.</w:t>
            </w:r>
            <w:r w:rsidR="5354F19E" w:rsidRPr="5354F19E">
              <w:rPr>
                <w:rFonts w:ascii="Times New Roman" w:hAnsi="Times New Roman"/>
                <w:color w:val="000000" w:themeColor="text1"/>
                <w:sz w:val="24"/>
                <w:szCs w:val="24"/>
              </w:rPr>
              <w:t>9969</w:t>
            </w:r>
          </w:p>
        </w:tc>
        <w:tc>
          <w:tcPr>
            <w:tcW w:w="342" w:type="dxa"/>
            <w:vAlign w:val="bottom"/>
          </w:tcPr>
          <w:p w14:paraId="68B605E7" w14:textId="40A168F7" w:rsidR="581C2018" w:rsidRDefault="581C2018" w:rsidP="581C2018">
            <w:pPr>
              <w:ind w:left="28"/>
              <w:jc w:val="center"/>
              <w:rPr>
                <w:rFonts w:ascii="Times New Roman" w:hAnsi="Times New Roman"/>
                <w:color w:val="000000" w:themeColor="text1"/>
                <w:sz w:val="24"/>
                <w:szCs w:val="24"/>
              </w:rPr>
            </w:pPr>
          </w:p>
        </w:tc>
        <w:tc>
          <w:tcPr>
            <w:tcW w:w="1380" w:type="dxa"/>
            <w:vAlign w:val="bottom"/>
          </w:tcPr>
          <w:p w14:paraId="5170A8EF" w14:textId="1224D1BF" w:rsidR="581C2018" w:rsidRDefault="32FE6F0F" w:rsidP="581C2018">
            <w:pPr>
              <w:spacing w:line="259" w:lineRule="auto"/>
              <w:ind w:left="28"/>
              <w:jc w:val="center"/>
            </w:pPr>
            <w:r w:rsidRPr="32FE6F0F">
              <w:rPr>
                <w:rFonts w:ascii="Times New Roman" w:hAnsi="Times New Roman"/>
                <w:color w:val="000000" w:themeColor="text1"/>
                <w:sz w:val="24"/>
                <w:szCs w:val="24"/>
              </w:rPr>
              <w:t>0.9990</w:t>
            </w:r>
          </w:p>
        </w:tc>
        <w:tc>
          <w:tcPr>
            <w:tcW w:w="345" w:type="dxa"/>
            <w:vAlign w:val="bottom"/>
          </w:tcPr>
          <w:p w14:paraId="33767E73" w14:textId="7467E0F3" w:rsidR="581C2018" w:rsidRDefault="581C2018" w:rsidP="581C2018">
            <w:pPr>
              <w:ind w:left="28"/>
              <w:jc w:val="center"/>
              <w:rPr>
                <w:rFonts w:ascii="Times New Roman" w:hAnsi="Times New Roman"/>
                <w:color w:val="000000" w:themeColor="text1"/>
                <w:sz w:val="24"/>
                <w:szCs w:val="24"/>
              </w:rPr>
            </w:pPr>
          </w:p>
        </w:tc>
        <w:tc>
          <w:tcPr>
            <w:tcW w:w="1500" w:type="dxa"/>
            <w:vAlign w:val="bottom"/>
          </w:tcPr>
          <w:p w14:paraId="24C59EF1" w14:textId="1DCEBF75" w:rsidR="581C2018" w:rsidRDefault="32FE6F0F" w:rsidP="32FE6F0F">
            <w:pPr>
              <w:spacing w:line="259" w:lineRule="auto"/>
              <w:ind w:left="28"/>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25694174" w14:textId="4CF1BD28" w:rsidR="581C2018" w:rsidRDefault="32FE6F0F" w:rsidP="32FE6F0F">
            <w:pPr>
              <w:spacing w:line="259" w:lineRule="auto"/>
              <w:ind w:left="28"/>
              <w:jc w:val="center"/>
            </w:pPr>
            <w:r w:rsidRPr="32FE6F0F">
              <w:rPr>
                <w:rFonts w:ascii="Times New Roman" w:hAnsi="Times New Roman"/>
                <w:color w:val="000000" w:themeColor="text1"/>
                <w:sz w:val="24"/>
                <w:szCs w:val="24"/>
              </w:rPr>
              <w:t>0.9990</w:t>
            </w:r>
          </w:p>
        </w:tc>
      </w:tr>
      <w:tr w:rsidR="07A22DE0" w14:paraId="0935BBA7" w14:textId="77777777" w:rsidTr="61E8EF7A">
        <w:trPr>
          <w:trHeight w:val="255"/>
          <w:jc w:val="center"/>
        </w:trPr>
        <w:tc>
          <w:tcPr>
            <w:tcW w:w="1122" w:type="dxa"/>
            <w:vAlign w:val="bottom"/>
          </w:tcPr>
          <w:p w14:paraId="3E93DCDE" w14:textId="117800B9" w:rsidR="07A22DE0" w:rsidRDefault="07A22DE0" w:rsidP="07A22DE0">
            <w:pPr>
              <w:spacing w:line="259" w:lineRule="auto"/>
              <w:rPr>
                <w:rFonts w:ascii="Times New Roman" w:hAnsi="Times New Roman"/>
                <w:b/>
                <w:bCs/>
                <w:color w:val="000000" w:themeColor="text1"/>
                <w:sz w:val="24"/>
                <w:szCs w:val="24"/>
              </w:rPr>
            </w:pPr>
            <w:r w:rsidRPr="07A22DE0">
              <w:rPr>
                <w:rFonts w:ascii="Times New Roman" w:hAnsi="Times New Roman"/>
                <w:b/>
                <w:bCs/>
                <w:color w:val="000000" w:themeColor="text1"/>
                <w:sz w:val="24"/>
                <w:szCs w:val="24"/>
              </w:rPr>
              <w:t>MRI_C</w:t>
            </w:r>
          </w:p>
        </w:tc>
        <w:tc>
          <w:tcPr>
            <w:tcW w:w="1244" w:type="dxa"/>
            <w:vAlign w:val="bottom"/>
          </w:tcPr>
          <w:p w14:paraId="6E1C47DD" w14:textId="4F63F3DF" w:rsidR="07A22DE0" w:rsidRDefault="07A22DE0" w:rsidP="07A22DE0">
            <w:pPr>
              <w:jc w:val="center"/>
              <w:rPr>
                <w:rFonts w:ascii="Times New Roman" w:hAnsi="Times New Roman"/>
                <w:color w:val="000000" w:themeColor="text1"/>
                <w:sz w:val="24"/>
                <w:szCs w:val="24"/>
              </w:rPr>
            </w:pPr>
            <w:r w:rsidRPr="07A22DE0">
              <w:rPr>
                <w:rFonts w:ascii="Times New Roman" w:hAnsi="Times New Roman"/>
                <w:color w:val="000000" w:themeColor="text1"/>
                <w:sz w:val="24"/>
                <w:szCs w:val="24"/>
              </w:rPr>
              <w:t>0.9974</w:t>
            </w:r>
          </w:p>
        </w:tc>
        <w:tc>
          <w:tcPr>
            <w:tcW w:w="342" w:type="dxa"/>
            <w:vAlign w:val="bottom"/>
          </w:tcPr>
          <w:p w14:paraId="66FC4CCD" w14:textId="038F2E3F" w:rsidR="07A22DE0" w:rsidRDefault="07A22DE0" w:rsidP="07A22DE0">
            <w:pPr>
              <w:jc w:val="center"/>
              <w:rPr>
                <w:rFonts w:ascii="Times New Roman" w:hAnsi="Times New Roman"/>
                <w:color w:val="000000" w:themeColor="text1"/>
                <w:sz w:val="24"/>
                <w:szCs w:val="24"/>
              </w:rPr>
            </w:pPr>
          </w:p>
        </w:tc>
        <w:tc>
          <w:tcPr>
            <w:tcW w:w="1380" w:type="dxa"/>
            <w:vAlign w:val="bottom"/>
          </w:tcPr>
          <w:p w14:paraId="15A27148" w14:textId="03BE83A3" w:rsidR="07A22DE0" w:rsidRDefault="07A22DE0" w:rsidP="07A22DE0">
            <w:pPr>
              <w:spacing w:line="259" w:lineRule="auto"/>
              <w:jc w:val="center"/>
              <w:rPr>
                <w:rFonts w:ascii="Times New Roman" w:hAnsi="Times New Roman"/>
                <w:color w:val="000000" w:themeColor="text1"/>
                <w:sz w:val="24"/>
                <w:szCs w:val="24"/>
              </w:rPr>
            </w:pPr>
            <w:r w:rsidRPr="07A22DE0">
              <w:rPr>
                <w:rFonts w:ascii="Times New Roman" w:hAnsi="Times New Roman"/>
                <w:color w:val="000000" w:themeColor="text1"/>
                <w:sz w:val="24"/>
                <w:szCs w:val="24"/>
              </w:rPr>
              <w:t>0.9992</w:t>
            </w:r>
          </w:p>
        </w:tc>
        <w:tc>
          <w:tcPr>
            <w:tcW w:w="345" w:type="dxa"/>
            <w:vAlign w:val="bottom"/>
          </w:tcPr>
          <w:p w14:paraId="497CF95A" w14:textId="59343918" w:rsidR="07A22DE0" w:rsidRDefault="07A22DE0" w:rsidP="07A22DE0">
            <w:pPr>
              <w:jc w:val="center"/>
              <w:rPr>
                <w:rFonts w:ascii="Times New Roman" w:hAnsi="Times New Roman"/>
                <w:color w:val="000000" w:themeColor="text1"/>
                <w:sz w:val="24"/>
                <w:szCs w:val="24"/>
              </w:rPr>
            </w:pPr>
          </w:p>
        </w:tc>
        <w:tc>
          <w:tcPr>
            <w:tcW w:w="1500" w:type="dxa"/>
            <w:vAlign w:val="bottom"/>
          </w:tcPr>
          <w:p w14:paraId="32A12F7D" w14:textId="7E59A641" w:rsidR="07A22DE0" w:rsidRDefault="07A22DE0" w:rsidP="07A22DE0">
            <w:pPr>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441CF3C9" w14:textId="2CE2EB1D" w:rsidR="07A22DE0" w:rsidRDefault="07A22DE0" w:rsidP="07A22DE0">
            <w:pPr>
              <w:jc w:val="center"/>
              <w:rPr>
                <w:rFonts w:ascii="Times New Roman" w:hAnsi="Times New Roman"/>
                <w:color w:val="000000" w:themeColor="text1"/>
                <w:sz w:val="24"/>
                <w:szCs w:val="24"/>
              </w:rPr>
            </w:pPr>
            <w:r w:rsidRPr="07A22DE0">
              <w:rPr>
                <w:rFonts w:ascii="Times New Roman" w:hAnsi="Times New Roman"/>
                <w:color w:val="000000" w:themeColor="text1"/>
                <w:sz w:val="24"/>
                <w:szCs w:val="24"/>
              </w:rPr>
              <w:t>0.9992</w:t>
            </w:r>
          </w:p>
        </w:tc>
      </w:tr>
      <w:tr w:rsidR="73534A29" w14:paraId="3C22D371" w14:textId="77777777" w:rsidTr="61E8EF7A">
        <w:trPr>
          <w:trHeight w:val="255"/>
          <w:jc w:val="center"/>
        </w:trPr>
        <w:tc>
          <w:tcPr>
            <w:tcW w:w="1122" w:type="dxa"/>
            <w:vAlign w:val="bottom"/>
          </w:tcPr>
          <w:p w14:paraId="2B69F24D" w14:textId="5BE2B362" w:rsidR="73534A29" w:rsidRDefault="73534A29" w:rsidP="73534A29">
            <w:pPr>
              <w:spacing w:line="259" w:lineRule="auto"/>
              <w:rPr>
                <w:rFonts w:ascii="Times New Roman" w:hAnsi="Times New Roman"/>
                <w:b/>
                <w:bCs/>
                <w:color w:val="000000" w:themeColor="text1"/>
                <w:sz w:val="24"/>
                <w:szCs w:val="24"/>
              </w:rPr>
            </w:pPr>
            <w:r w:rsidRPr="73534A29">
              <w:rPr>
                <w:rFonts w:ascii="Times New Roman" w:hAnsi="Times New Roman"/>
                <w:b/>
                <w:bCs/>
                <w:color w:val="000000" w:themeColor="text1"/>
                <w:sz w:val="24"/>
                <w:szCs w:val="24"/>
              </w:rPr>
              <w:t>MRI_D</w:t>
            </w:r>
          </w:p>
        </w:tc>
        <w:tc>
          <w:tcPr>
            <w:tcW w:w="1244" w:type="dxa"/>
            <w:vAlign w:val="bottom"/>
          </w:tcPr>
          <w:p w14:paraId="57FB6B51" w14:textId="13D7CDB7" w:rsidR="73534A29" w:rsidRDefault="3284F2BA" w:rsidP="73534A29">
            <w:pPr>
              <w:jc w:val="center"/>
              <w:rPr>
                <w:rFonts w:ascii="Times New Roman" w:hAnsi="Times New Roman"/>
                <w:color w:val="000000" w:themeColor="text1"/>
                <w:sz w:val="24"/>
                <w:szCs w:val="24"/>
              </w:rPr>
            </w:pPr>
            <w:r w:rsidRPr="3284F2BA">
              <w:rPr>
                <w:rFonts w:ascii="Times New Roman" w:hAnsi="Times New Roman"/>
                <w:color w:val="000000" w:themeColor="text1"/>
                <w:sz w:val="24"/>
                <w:szCs w:val="24"/>
              </w:rPr>
              <w:t>0.9973</w:t>
            </w:r>
          </w:p>
        </w:tc>
        <w:tc>
          <w:tcPr>
            <w:tcW w:w="342" w:type="dxa"/>
            <w:vAlign w:val="bottom"/>
          </w:tcPr>
          <w:p w14:paraId="0F14CB0E" w14:textId="6DA1EBF1" w:rsidR="73534A29" w:rsidRDefault="73534A29" w:rsidP="73534A29">
            <w:pPr>
              <w:jc w:val="center"/>
              <w:rPr>
                <w:rFonts w:ascii="Times New Roman" w:hAnsi="Times New Roman"/>
                <w:color w:val="000000" w:themeColor="text1"/>
                <w:sz w:val="24"/>
                <w:szCs w:val="24"/>
              </w:rPr>
            </w:pPr>
          </w:p>
        </w:tc>
        <w:tc>
          <w:tcPr>
            <w:tcW w:w="1380" w:type="dxa"/>
            <w:vAlign w:val="bottom"/>
          </w:tcPr>
          <w:p w14:paraId="47905CF8" w14:textId="6733F517" w:rsidR="73534A29" w:rsidRDefault="3C9D31F9" w:rsidP="73534A29">
            <w:pPr>
              <w:spacing w:line="259" w:lineRule="auto"/>
              <w:jc w:val="center"/>
            </w:pPr>
            <w:r w:rsidRPr="3C9D31F9">
              <w:rPr>
                <w:rFonts w:ascii="Times New Roman" w:hAnsi="Times New Roman"/>
                <w:color w:val="000000" w:themeColor="text1"/>
                <w:sz w:val="24"/>
                <w:szCs w:val="24"/>
              </w:rPr>
              <w:t>0.9992</w:t>
            </w:r>
          </w:p>
        </w:tc>
        <w:tc>
          <w:tcPr>
            <w:tcW w:w="345" w:type="dxa"/>
            <w:vAlign w:val="bottom"/>
          </w:tcPr>
          <w:p w14:paraId="6C8A5333" w14:textId="73E29131" w:rsidR="73534A29" w:rsidRDefault="73534A29" w:rsidP="73534A29">
            <w:pPr>
              <w:jc w:val="center"/>
              <w:rPr>
                <w:rFonts w:ascii="Times New Roman" w:hAnsi="Times New Roman"/>
                <w:color w:val="000000" w:themeColor="text1"/>
                <w:sz w:val="24"/>
                <w:szCs w:val="24"/>
              </w:rPr>
            </w:pPr>
          </w:p>
        </w:tc>
        <w:tc>
          <w:tcPr>
            <w:tcW w:w="1500" w:type="dxa"/>
            <w:vAlign w:val="bottom"/>
          </w:tcPr>
          <w:p w14:paraId="4968C9C2" w14:textId="06A20EF7" w:rsidR="73534A29" w:rsidRDefault="3C9D31F9" w:rsidP="73534A29">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2000D708" w14:textId="76B54288" w:rsidR="73534A29" w:rsidRDefault="3C9D31F9" w:rsidP="3C9D31F9">
            <w:pPr>
              <w:spacing w:line="259" w:lineRule="auto"/>
              <w:jc w:val="center"/>
            </w:pPr>
            <w:r w:rsidRPr="3C9D31F9">
              <w:rPr>
                <w:rFonts w:ascii="Times New Roman" w:hAnsi="Times New Roman"/>
                <w:color w:val="000000" w:themeColor="text1"/>
                <w:sz w:val="24"/>
                <w:szCs w:val="24"/>
              </w:rPr>
              <w:t>0.9992</w:t>
            </w:r>
          </w:p>
        </w:tc>
      </w:tr>
      <w:tr w:rsidR="73534A29" w14:paraId="44285B0A" w14:textId="77777777" w:rsidTr="61E8EF7A">
        <w:trPr>
          <w:trHeight w:val="255"/>
          <w:jc w:val="center"/>
        </w:trPr>
        <w:tc>
          <w:tcPr>
            <w:tcW w:w="1122" w:type="dxa"/>
            <w:vAlign w:val="bottom"/>
          </w:tcPr>
          <w:p w14:paraId="3C41C47D" w14:textId="756E2649" w:rsidR="73534A29" w:rsidRDefault="73534A29" w:rsidP="73534A29">
            <w:pPr>
              <w:spacing w:line="259" w:lineRule="auto"/>
              <w:rPr>
                <w:rFonts w:ascii="Times New Roman" w:hAnsi="Times New Roman"/>
                <w:b/>
                <w:bCs/>
                <w:color w:val="000000" w:themeColor="text1"/>
                <w:sz w:val="24"/>
                <w:szCs w:val="24"/>
              </w:rPr>
            </w:pPr>
            <w:r w:rsidRPr="73534A29">
              <w:rPr>
                <w:rFonts w:ascii="Times New Roman" w:hAnsi="Times New Roman"/>
                <w:b/>
                <w:bCs/>
                <w:color w:val="000000" w:themeColor="text1"/>
                <w:sz w:val="24"/>
                <w:szCs w:val="24"/>
              </w:rPr>
              <w:t>MRI_E</w:t>
            </w:r>
          </w:p>
        </w:tc>
        <w:tc>
          <w:tcPr>
            <w:tcW w:w="1244" w:type="dxa"/>
            <w:vAlign w:val="bottom"/>
          </w:tcPr>
          <w:p w14:paraId="1A9FA0DD" w14:textId="75A32E4A" w:rsidR="73534A29" w:rsidRDefault="3C9D31F9" w:rsidP="3C9D31F9">
            <w:pPr>
              <w:spacing w:line="259" w:lineRule="auto"/>
              <w:jc w:val="center"/>
            </w:pPr>
            <w:r w:rsidRPr="3C9D31F9">
              <w:rPr>
                <w:rFonts w:ascii="Times New Roman" w:hAnsi="Times New Roman"/>
                <w:color w:val="000000" w:themeColor="text1"/>
                <w:sz w:val="24"/>
                <w:szCs w:val="24"/>
              </w:rPr>
              <w:t>0.</w:t>
            </w:r>
            <w:r w:rsidR="1BD38C09" w:rsidRPr="1BD38C09">
              <w:rPr>
                <w:rFonts w:ascii="Times New Roman" w:hAnsi="Times New Roman"/>
                <w:color w:val="000000" w:themeColor="text1"/>
                <w:sz w:val="24"/>
                <w:szCs w:val="24"/>
              </w:rPr>
              <w:t>9963</w:t>
            </w:r>
          </w:p>
        </w:tc>
        <w:tc>
          <w:tcPr>
            <w:tcW w:w="342" w:type="dxa"/>
            <w:vAlign w:val="bottom"/>
          </w:tcPr>
          <w:p w14:paraId="1939FD86" w14:textId="7642B117" w:rsidR="73534A29" w:rsidRDefault="73534A29" w:rsidP="73534A29">
            <w:pPr>
              <w:jc w:val="center"/>
              <w:rPr>
                <w:rFonts w:ascii="Times New Roman" w:hAnsi="Times New Roman"/>
                <w:color w:val="000000" w:themeColor="text1"/>
                <w:sz w:val="24"/>
                <w:szCs w:val="24"/>
              </w:rPr>
            </w:pPr>
          </w:p>
        </w:tc>
        <w:tc>
          <w:tcPr>
            <w:tcW w:w="1380" w:type="dxa"/>
            <w:vAlign w:val="bottom"/>
          </w:tcPr>
          <w:p w14:paraId="752E6A30" w14:textId="174DB677" w:rsidR="73534A29" w:rsidRDefault="1BD38C09" w:rsidP="73534A29">
            <w:pPr>
              <w:spacing w:line="259" w:lineRule="auto"/>
              <w:jc w:val="center"/>
              <w:rPr>
                <w:rFonts w:ascii="Times New Roman" w:hAnsi="Times New Roman"/>
                <w:color w:val="000000" w:themeColor="text1"/>
                <w:sz w:val="24"/>
                <w:szCs w:val="24"/>
              </w:rPr>
            </w:pPr>
            <w:r w:rsidRPr="1BD38C09">
              <w:rPr>
                <w:rFonts w:ascii="Times New Roman" w:hAnsi="Times New Roman"/>
                <w:color w:val="000000" w:themeColor="text1"/>
                <w:sz w:val="24"/>
                <w:szCs w:val="24"/>
              </w:rPr>
              <w:t>0.</w:t>
            </w:r>
            <w:r w:rsidR="649D7656" w:rsidRPr="649D7656">
              <w:rPr>
                <w:rFonts w:ascii="Times New Roman" w:hAnsi="Times New Roman"/>
                <w:color w:val="000000" w:themeColor="text1"/>
                <w:sz w:val="24"/>
                <w:szCs w:val="24"/>
              </w:rPr>
              <w:t>9989</w:t>
            </w:r>
          </w:p>
        </w:tc>
        <w:tc>
          <w:tcPr>
            <w:tcW w:w="345" w:type="dxa"/>
            <w:vAlign w:val="bottom"/>
          </w:tcPr>
          <w:p w14:paraId="2621576F" w14:textId="5E8939C9" w:rsidR="73534A29" w:rsidRDefault="73534A29" w:rsidP="73534A29">
            <w:pPr>
              <w:jc w:val="center"/>
              <w:rPr>
                <w:rFonts w:ascii="Times New Roman" w:hAnsi="Times New Roman"/>
                <w:color w:val="000000" w:themeColor="text1"/>
                <w:sz w:val="24"/>
                <w:szCs w:val="24"/>
              </w:rPr>
            </w:pPr>
          </w:p>
        </w:tc>
        <w:tc>
          <w:tcPr>
            <w:tcW w:w="1500" w:type="dxa"/>
            <w:vAlign w:val="bottom"/>
          </w:tcPr>
          <w:p w14:paraId="0D00F1E8" w14:textId="76F4B1AA" w:rsidR="73534A29" w:rsidRDefault="649D7656" w:rsidP="649D7656">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0.9997</w:t>
            </w:r>
          </w:p>
        </w:tc>
        <w:tc>
          <w:tcPr>
            <w:tcW w:w="1950" w:type="dxa"/>
            <w:vAlign w:val="bottom"/>
          </w:tcPr>
          <w:p w14:paraId="393B835B" w14:textId="6C16ECFF" w:rsidR="73534A29" w:rsidRDefault="649D7656" w:rsidP="649D7656">
            <w:pPr>
              <w:spacing w:line="259" w:lineRule="auto"/>
              <w:jc w:val="center"/>
            </w:pPr>
            <w:r w:rsidRPr="649D7656">
              <w:rPr>
                <w:rFonts w:ascii="Times New Roman" w:hAnsi="Times New Roman"/>
                <w:color w:val="000000" w:themeColor="text1"/>
                <w:sz w:val="24"/>
                <w:szCs w:val="24"/>
              </w:rPr>
              <w:t>0.</w:t>
            </w:r>
            <w:r w:rsidR="27CC9298" w:rsidRPr="27CC9298">
              <w:rPr>
                <w:rFonts w:ascii="Times New Roman" w:hAnsi="Times New Roman"/>
                <w:color w:val="000000" w:themeColor="text1"/>
                <w:sz w:val="24"/>
                <w:szCs w:val="24"/>
              </w:rPr>
              <w:t>9986</w:t>
            </w:r>
          </w:p>
        </w:tc>
      </w:tr>
      <w:tr w:rsidR="73534A29" w14:paraId="60932E2C" w14:textId="77777777" w:rsidTr="61E8EF7A">
        <w:trPr>
          <w:trHeight w:val="255"/>
          <w:jc w:val="center"/>
        </w:trPr>
        <w:tc>
          <w:tcPr>
            <w:tcW w:w="1122" w:type="dxa"/>
            <w:vAlign w:val="bottom"/>
          </w:tcPr>
          <w:p w14:paraId="44C55541" w14:textId="62822208" w:rsidR="73534A29" w:rsidRDefault="73534A29" w:rsidP="73534A29">
            <w:pPr>
              <w:spacing w:line="259" w:lineRule="auto"/>
              <w:rPr>
                <w:rFonts w:ascii="Times New Roman" w:hAnsi="Times New Roman"/>
                <w:b/>
                <w:bCs/>
                <w:color w:val="000000" w:themeColor="text1"/>
                <w:sz w:val="24"/>
                <w:szCs w:val="24"/>
              </w:rPr>
            </w:pPr>
            <w:r w:rsidRPr="73534A29">
              <w:rPr>
                <w:rFonts w:ascii="Times New Roman" w:hAnsi="Times New Roman"/>
                <w:b/>
                <w:bCs/>
                <w:color w:val="000000" w:themeColor="text1"/>
                <w:sz w:val="24"/>
                <w:szCs w:val="24"/>
              </w:rPr>
              <w:t>MRI_F</w:t>
            </w:r>
          </w:p>
        </w:tc>
        <w:tc>
          <w:tcPr>
            <w:tcW w:w="1244" w:type="dxa"/>
            <w:vAlign w:val="bottom"/>
          </w:tcPr>
          <w:p w14:paraId="244CE3D3" w14:textId="46655488" w:rsidR="73534A29" w:rsidRDefault="27CC9298" w:rsidP="27CC9298">
            <w:pPr>
              <w:spacing w:line="259" w:lineRule="auto"/>
              <w:jc w:val="center"/>
            </w:pPr>
            <w:r w:rsidRPr="27CC9298">
              <w:rPr>
                <w:rFonts w:ascii="Times New Roman" w:hAnsi="Times New Roman"/>
                <w:color w:val="000000" w:themeColor="text1"/>
                <w:sz w:val="24"/>
                <w:szCs w:val="24"/>
              </w:rPr>
              <w:t>0.9962</w:t>
            </w:r>
          </w:p>
        </w:tc>
        <w:tc>
          <w:tcPr>
            <w:tcW w:w="342" w:type="dxa"/>
            <w:vAlign w:val="bottom"/>
          </w:tcPr>
          <w:p w14:paraId="5E185A63" w14:textId="3CEE0298" w:rsidR="73534A29" w:rsidRDefault="73534A29" w:rsidP="73534A29">
            <w:pPr>
              <w:jc w:val="center"/>
              <w:rPr>
                <w:rFonts w:ascii="Times New Roman" w:hAnsi="Times New Roman"/>
                <w:color w:val="000000" w:themeColor="text1"/>
                <w:sz w:val="24"/>
                <w:szCs w:val="24"/>
              </w:rPr>
            </w:pPr>
          </w:p>
        </w:tc>
        <w:tc>
          <w:tcPr>
            <w:tcW w:w="1380" w:type="dxa"/>
            <w:vAlign w:val="bottom"/>
          </w:tcPr>
          <w:p w14:paraId="324D6AE2" w14:textId="4E8F9E31" w:rsidR="73534A29" w:rsidRDefault="27CC9298" w:rsidP="73534A29">
            <w:pPr>
              <w:spacing w:line="259" w:lineRule="auto"/>
              <w:jc w:val="center"/>
            </w:pPr>
            <w:r w:rsidRPr="27CC9298">
              <w:rPr>
                <w:rFonts w:ascii="Times New Roman" w:hAnsi="Times New Roman"/>
                <w:color w:val="000000" w:themeColor="text1"/>
                <w:sz w:val="24"/>
                <w:szCs w:val="24"/>
              </w:rPr>
              <w:t>0.</w:t>
            </w:r>
            <w:r w:rsidR="4C201999" w:rsidRPr="4C201999">
              <w:rPr>
                <w:rFonts w:ascii="Times New Roman" w:hAnsi="Times New Roman"/>
                <w:color w:val="000000" w:themeColor="text1"/>
                <w:sz w:val="24"/>
                <w:szCs w:val="24"/>
              </w:rPr>
              <w:t>9983</w:t>
            </w:r>
          </w:p>
        </w:tc>
        <w:tc>
          <w:tcPr>
            <w:tcW w:w="345" w:type="dxa"/>
            <w:vAlign w:val="bottom"/>
          </w:tcPr>
          <w:p w14:paraId="6F726956" w14:textId="693A8EC9" w:rsidR="73534A29" w:rsidRDefault="73534A29" w:rsidP="73534A29">
            <w:pPr>
              <w:jc w:val="center"/>
              <w:rPr>
                <w:rFonts w:ascii="Times New Roman" w:hAnsi="Times New Roman"/>
                <w:color w:val="000000" w:themeColor="text1"/>
                <w:sz w:val="24"/>
                <w:szCs w:val="24"/>
              </w:rPr>
            </w:pPr>
          </w:p>
        </w:tc>
        <w:tc>
          <w:tcPr>
            <w:tcW w:w="1500" w:type="dxa"/>
            <w:vAlign w:val="bottom"/>
          </w:tcPr>
          <w:p w14:paraId="591C8B2F" w14:textId="62A69777" w:rsidR="73534A29" w:rsidRDefault="4C201999" w:rsidP="4C201999">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0.9992</w:t>
            </w:r>
          </w:p>
        </w:tc>
        <w:tc>
          <w:tcPr>
            <w:tcW w:w="1950" w:type="dxa"/>
            <w:vAlign w:val="bottom"/>
          </w:tcPr>
          <w:p w14:paraId="6C990898" w14:textId="3710D583" w:rsidR="73534A29" w:rsidRDefault="4C201999" w:rsidP="4C201999">
            <w:pPr>
              <w:spacing w:line="259" w:lineRule="auto"/>
              <w:jc w:val="center"/>
            </w:pPr>
            <w:r w:rsidRPr="4C201999">
              <w:rPr>
                <w:rFonts w:ascii="Times New Roman" w:hAnsi="Times New Roman"/>
                <w:color w:val="000000" w:themeColor="text1"/>
                <w:sz w:val="24"/>
                <w:szCs w:val="24"/>
              </w:rPr>
              <w:t>0.</w:t>
            </w:r>
            <w:r w:rsidR="627F3FFB" w:rsidRPr="627F3FFB">
              <w:rPr>
                <w:rFonts w:ascii="Times New Roman" w:hAnsi="Times New Roman"/>
                <w:color w:val="000000" w:themeColor="text1"/>
                <w:sz w:val="24"/>
                <w:szCs w:val="24"/>
              </w:rPr>
              <w:t>9988</w:t>
            </w:r>
          </w:p>
        </w:tc>
      </w:tr>
      <w:tr w:rsidR="4BBE814F" w14:paraId="4862F565" w14:textId="77777777" w:rsidTr="61E8EF7A">
        <w:trPr>
          <w:trHeight w:val="255"/>
          <w:jc w:val="center"/>
        </w:trPr>
        <w:tc>
          <w:tcPr>
            <w:tcW w:w="1122" w:type="dxa"/>
            <w:vAlign w:val="bottom"/>
          </w:tcPr>
          <w:p w14:paraId="107F8289" w14:textId="7198ECB8" w:rsidR="4BBE814F" w:rsidRDefault="4BBE814F" w:rsidP="4BBE814F">
            <w:pPr>
              <w:spacing w:line="259" w:lineRule="auto"/>
              <w:rPr>
                <w:rFonts w:ascii="Times New Roman" w:hAnsi="Times New Roman"/>
                <w:b/>
                <w:bCs/>
                <w:color w:val="000000" w:themeColor="text1"/>
                <w:sz w:val="24"/>
                <w:szCs w:val="24"/>
              </w:rPr>
            </w:pPr>
            <w:r w:rsidRPr="4BBE814F">
              <w:rPr>
                <w:rFonts w:ascii="Times New Roman" w:hAnsi="Times New Roman"/>
                <w:b/>
                <w:bCs/>
                <w:color w:val="000000" w:themeColor="text1"/>
                <w:sz w:val="24"/>
                <w:szCs w:val="24"/>
              </w:rPr>
              <w:t>MRI_G</w:t>
            </w:r>
          </w:p>
        </w:tc>
        <w:tc>
          <w:tcPr>
            <w:tcW w:w="1244" w:type="dxa"/>
            <w:vAlign w:val="bottom"/>
          </w:tcPr>
          <w:p w14:paraId="29463AF0" w14:textId="7198ECB8" w:rsidR="4BBE814F" w:rsidRDefault="4BBE814F" w:rsidP="4BBE814F">
            <w:pPr>
              <w:spacing w:line="259" w:lineRule="auto"/>
              <w:jc w:val="center"/>
            </w:pPr>
            <w:r w:rsidRPr="4BBE814F">
              <w:rPr>
                <w:rFonts w:ascii="Times New Roman" w:hAnsi="Times New Roman"/>
                <w:color w:val="000000" w:themeColor="text1"/>
                <w:sz w:val="24"/>
                <w:szCs w:val="24"/>
              </w:rPr>
              <w:t>0.9965</w:t>
            </w:r>
          </w:p>
        </w:tc>
        <w:tc>
          <w:tcPr>
            <w:tcW w:w="342" w:type="dxa"/>
            <w:vAlign w:val="bottom"/>
          </w:tcPr>
          <w:p w14:paraId="3F087755" w14:textId="7198ECB8" w:rsidR="4BBE814F" w:rsidRDefault="4BBE814F" w:rsidP="4BBE814F">
            <w:pPr>
              <w:jc w:val="center"/>
              <w:rPr>
                <w:rFonts w:ascii="Times New Roman" w:hAnsi="Times New Roman"/>
                <w:color w:val="000000" w:themeColor="text1"/>
                <w:sz w:val="24"/>
                <w:szCs w:val="24"/>
              </w:rPr>
            </w:pPr>
          </w:p>
        </w:tc>
        <w:tc>
          <w:tcPr>
            <w:tcW w:w="1380" w:type="dxa"/>
            <w:vAlign w:val="bottom"/>
          </w:tcPr>
          <w:p w14:paraId="17229F16" w14:textId="7198ECB8" w:rsidR="4BBE814F" w:rsidRDefault="4BBE814F" w:rsidP="4BBE814F">
            <w:pPr>
              <w:spacing w:line="259" w:lineRule="auto"/>
              <w:jc w:val="center"/>
            </w:pPr>
            <w:r w:rsidRPr="4BBE814F">
              <w:rPr>
                <w:rFonts w:ascii="Times New Roman" w:hAnsi="Times New Roman"/>
                <w:color w:val="000000" w:themeColor="text1"/>
                <w:sz w:val="24"/>
                <w:szCs w:val="24"/>
              </w:rPr>
              <w:t>0.9989</w:t>
            </w:r>
          </w:p>
        </w:tc>
        <w:tc>
          <w:tcPr>
            <w:tcW w:w="345" w:type="dxa"/>
            <w:vAlign w:val="bottom"/>
          </w:tcPr>
          <w:p w14:paraId="2397A8C3" w14:textId="7198ECB8" w:rsidR="4BBE814F" w:rsidRDefault="4BBE814F" w:rsidP="4BBE814F">
            <w:pPr>
              <w:jc w:val="center"/>
              <w:rPr>
                <w:rFonts w:ascii="Times New Roman" w:hAnsi="Times New Roman"/>
                <w:color w:val="000000" w:themeColor="text1"/>
                <w:sz w:val="24"/>
                <w:szCs w:val="24"/>
              </w:rPr>
            </w:pPr>
          </w:p>
        </w:tc>
        <w:tc>
          <w:tcPr>
            <w:tcW w:w="1500" w:type="dxa"/>
            <w:vAlign w:val="bottom"/>
          </w:tcPr>
          <w:p w14:paraId="6277BAEF" w14:textId="7198ECB8" w:rsidR="4BBE814F" w:rsidRDefault="4BBE814F" w:rsidP="4BBE814F">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0.9997</w:t>
            </w:r>
          </w:p>
        </w:tc>
        <w:tc>
          <w:tcPr>
            <w:tcW w:w="1950" w:type="dxa"/>
            <w:vAlign w:val="bottom"/>
          </w:tcPr>
          <w:p w14:paraId="615B71A3" w14:textId="7198ECB8" w:rsidR="4BBE814F" w:rsidRDefault="4BBE814F" w:rsidP="4BBE814F">
            <w:pPr>
              <w:spacing w:line="259" w:lineRule="auto"/>
              <w:jc w:val="center"/>
            </w:pPr>
            <w:r w:rsidRPr="4BBE814F">
              <w:rPr>
                <w:rFonts w:ascii="Times New Roman" w:hAnsi="Times New Roman"/>
                <w:color w:val="000000" w:themeColor="text1"/>
                <w:sz w:val="24"/>
                <w:szCs w:val="24"/>
              </w:rPr>
              <w:t>0.9989</w:t>
            </w:r>
          </w:p>
        </w:tc>
      </w:tr>
      <w:tr w:rsidR="145A3F2B" w14:paraId="32650EF1" w14:textId="77777777" w:rsidTr="61E8EF7A">
        <w:trPr>
          <w:trHeight w:val="255"/>
          <w:jc w:val="center"/>
        </w:trPr>
        <w:tc>
          <w:tcPr>
            <w:tcW w:w="1122" w:type="dxa"/>
            <w:vAlign w:val="bottom"/>
          </w:tcPr>
          <w:p w14:paraId="5BB39D63" w14:textId="0B61111A" w:rsidR="43977AE9" w:rsidRPr="43977AE9" w:rsidRDefault="43977AE9" w:rsidP="43977AE9">
            <w:pPr>
              <w:spacing w:line="259" w:lineRule="auto"/>
              <w:rPr>
                <w:rFonts w:ascii="Times New Roman" w:hAnsi="Times New Roman"/>
                <w:b/>
                <w:bCs/>
                <w:color w:val="000000" w:themeColor="text1"/>
                <w:sz w:val="24"/>
                <w:szCs w:val="24"/>
              </w:rPr>
            </w:pPr>
            <w:r w:rsidRPr="43977AE9">
              <w:rPr>
                <w:rFonts w:ascii="Times New Roman" w:hAnsi="Times New Roman"/>
                <w:b/>
                <w:bCs/>
                <w:color w:val="000000" w:themeColor="text1"/>
                <w:sz w:val="24"/>
                <w:szCs w:val="24"/>
              </w:rPr>
              <w:t>MRI_H</w:t>
            </w:r>
          </w:p>
        </w:tc>
        <w:tc>
          <w:tcPr>
            <w:tcW w:w="1244" w:type="dxa"/>
            <w:vAlign w:val="bottom"/>
          </w:tcPr>
          <w:p w14:paraId="13275764" w14:textId="0B61111A" w:rsidR="43977AE9" w:rsidRPr="43977AE9" w:rsidRDefault="43977AE9" w:rsidP="43977AE9">
            <w:pPr>
              <w:spacing w:line="259" w:lineRule="auto"/>
              <w:jc w:val="center"/>
              <w:rPr>
                <w:rFonts w:ascii="Times New Roman" w:hAnsi="Times New Roman"/>
                <w:color w:val="000000" w:themeColor="text1"/>
                <w:sz w:val="24"/>
                <w:szCs w:val="24"/>
              </w:rPr>
            </w:pPr>
            <w:r w:rsidRPr="43977AE9">
              <w:rPr>
                <w:rFonts w:ascii="Times New Roman" w:hAnsi="Times New Roman"/>
                <w:color w:val="000000" w:themeColor="text1"/>
                <w:sz w:val="24"/>
                <w:szCs w:val="24"/>
              </w:rPr>
              <w:t>0.9976</w:t>
            </w:r>
          </w:p>
        </w:tc>
        <w:tc>
          <w:tcPr>
            <w:tcW w:w="342" w:type="dxa"/>
            <w:vAlign w:val="bottom"/>
          </w:tcPr>
          <w:p w14:paraId="34C714EB" w14:textId="0B61111A" w:rsidR="43977AE9" w:rsidRDefault="43977AE9" w:rsidP="43977AE9">
            <w:pPr>
              <w:jc w:val="center"/>
              <w:rPr>
                <w:rFonts w:ascii="Times New Roman" w:hAnsi="Times New Roman"/>
                <w:color w:val="000000" w:themeColor="text1"/>
                <w:sz w:val="24"/>
                <w:szCs w:val="24"/>
              </w:rPr>
            </w:pPr>
          </w:p>
        </w:tc>
        <w:tc>
          <w:tcPr>
            <w:tcW w:w="1380" w:type="dxa"/>
            <w:vAlign w:val="bottom"/>
          </w:tcPr>
          <w:p w14:paraId="49F1F026" w14:textId="0B61111A" w:rsidR="43977AE9" w:rsidRPr="43977AE9" w:rsidRDefault="43977AE9" w:rsidP="43977AE9">
            <w:pPr>
              <w:spacing w:line="259" w:lineRule="auto"/>
              <w:jc w:val="center"/>
              <w:rPr>
                <w:rFonts w:ascii="Times New Roman" w:hAnsi="Times New Roman"/>
                <w:color w:val="000000" w:themeColor="text1"/>
                <w:sz w:val="24"/>
                <w:szCs w:val="24"/>
              </w:rPr>
            </w:pPr>
            <w:r w:rsidRPr="43977AE9">
              <w:rPr>
                <w:rFonts w:ascii="Times New Roman" w:hAnsi="Times New Roman"/>
                <w:color w:val="000000" w:themeColor="text1"/>
                <w:sz w:val="24"/>
                <w:szCs w:val="24"/>
              </w:rPr>
              <w:t>0.9993</w:t>
            </w:r>
          </w:p>
        </w:tc>
        <w:tc>
          <w:tcPr>
            <w:tcW w:w="345" w:type="dxa"/>
            <w:vAlign w:val="bottom"/>
          </w:tcPr>
          <w:p w14:paraId="21937320" w14:textId="0B61111A" w:rsidR="43977AE9" w:rsidRDefault="43977AE9" w:rsidP="43977AE9">
            <w:pPr>
              <w:jc w:val="center"/>
              <w:rPr>
                <w:rFonts w:ascii="Times New Roman" w:hAnsi="Times New Roman"/>
                <w:color w:val="000000" w:themeColor="text1"/>
                <w:sz w:val="24"/>
                <w:szCs w:val="24"/>
              </w:rPr>
            </w:pPr>
          </w:p>
        </w:tc>
        <w:tc>
          <w:tcPr>
            <w:tcW w:w="1500" w:type="dxa"/>
            <w:vAlign w:val="bottom"/>
          </w:tcPr>
          <w:p w14:paraId="13C60D03" w14:textId="0B61111A" w:rsidR="43977AE9" w:rsidRPr="43977AE9" w:rsidRDefault="43977AE9" w:rsidP="43977AE9">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7ED44152" w14:textId="0B61111A" w:rsidR="43977AE9" w:rsidRPr="43977AE9" w:rsidRDefault="43977AE9" w:rsidP="43977AE9">
            <w:pPr>
              <w:spacing w:line="259" w:lineRule="auto"/>
              <w:jc w:val="center"/>
              <w:rPr>
                <w:rFonts w:ascii="Times New Roman" w:hAnsi="Times New Roman"/>
                <w:color w:val="000000" w:themeColor="text1"/>
                <w:sz w:val="24"/>
                <w:szCs w:val="24"/>
              </w:rPr>
            </w:pPr>
            <w:r w:rsidRPr="43977AE9">
              <w:rPr>
                <w:rFonts w:ascii="Times New Roman" w:hAnsi="Times New Roman"/>
                <w:color w:val="000000" w:themeColor="text1"/>
                <w:sz w:val="24"/>
                <w:szCs w:val="24"/>
              </w:rPr>
              <w:t>0.9993</w:t>
            </w:r>
          </w:p>
        </w:tc>
      </w:tr>
      <w:tr w:rsidR="145A3F2B" w14:paraId="1E183207" w14:textId="77777777" w:rsidTr="61E8EF7A">
        <w:trPr>
          <w:trHeight w:val="255"/>
          <w:jc w:val="center"/>
        </w:trPr>
        <w:tc>
          <w:tcPr>
            <w:tcW w:w="1122" w:type="dxa"/>
            <w:vAlign w:val="bottom"/>
          </w:tcPr>
          <w:p w14:paraId="1E61668A" w14:textId="5D18D17C" w:rsidR="43977AE9" w:rsidRPr="43977AE9" w:rsidRDefault="43977AE9" w:rsidP="43977AE9">
            <w:pPr>
              <w:spacing w:line="259" w:lineRule="auto"/>
              <w:rPr>
                <w:rFonts w:ascii="Times New Roman" w:hAnsi="Times New Roman"/>
                <w:b/>
                <w:bCs/>
                <w:color w:val="000000" w:themeColor="text1"/>
                <w:sz w:val="24"/>
                <w:szCs w:val="24"/>
              </w:rPr>
            </w:pPr>
            <w:r w:rsidRPr="43977AE9">
              <w:rPr>
                <w:rFonts w:ascii="Times New Roman" w:hAnsi="Times New Roman"/>
                <w:b/>
                <w:bCs/>
                <w:color w:val="000000" w:themeColor="text1"/>
                <w:sz w:val="24"/>
                <w:szCs w:val="24"/>
              </w:rPr>
              <w:t>MRI_I</w:t>
            </w:r>
          </w:p>
        </w:tc>
        <w:tc>
          <w:tcPr>
            <w:tcW w:w="1244" w:type="dxa"/>
            <w:vAlign w:val="bottom"/>
          </w:tcPr>
          <w:p w14:paraId="6260F1A6" w14:textId="65CEE6BB" w:rsidR="43977AE9" w:rsidRPr="43977AE9" w:rsidRDefault="43977AE9" w:rsidP="43977AE9">
            <w:pPr>
              <w:spacing w:line="259" w:lineRule="auto"/>
              <w:jc w:val="center"/>
              <w:rPr>
                <w:rFonts w:ascii="Times New Roman" w:hAnsi="Times New Roman"/>
                <w:color w:val="000000" w:themeColor="text1"/>
                <w:sz w:val="24"/>
                <w:szCs w:val="24"/>
              </w:rPr>
            </w:pPr>
            <w:r w:rsidRPr="43977AE9">
              <w:rPr>
                <w:rFonts w:ascii="Times New Roman" w:hAnsi="Times New Roman"/>
                <w:color w:val="000000" w:themeColor="text1"/>
                <w:sz w:val="24"/>
                <w:szCs w:val="24"/>
              </w:rPr>
              <w:t>0.9967</w:t>
            </w:r>
          </w:p>
        </w:tc>
        <w:tc>
          <w:tcPr>
            <w:tcW w:w="342" w:type="dxa"/>
            <w:vAlign w:val="bottom"/>
          </w:tcPr>
          <w:p w14:paraId="025B34D6" w14:textId="0A3470CA" w:rsidR="43977AE9" w:rsidRDefault="43977AE9" w:rsidP="43977AE9">
            <w:pPr>
              <w:jc w:val="center"/>
              <w:rPr>
                <w:rFonts w:ascii="Times New Roman" w:hAnsi="Times New Roman"/>
                <w:color w:val="000000" w:themeColor="text1"/>
                <w:sz w:val="24"/>
                <w:szCs w:val="24"/>
              </w:rPr>
            </w:pPr>
          </w:p>
        </w:tc>
        <w:tc>
          <w:tcPr>
            <w:tcW w:w="1380" w:type="dxa"/>
            <w:vAlign w:val="bottom"/>
          </w:tcPr>
          <w:p w14:paraId="7E2CCCDB" w14:textId="6D37D21B" w:rsidR="43977AE9" w:rsidRPr="43977AE9" w:rsidRDefault="43977AE9" w:rsidP="43977AE9">
            <w:pPr>
              <w:spacing w:line="259" w:lineRule="auto"/>
              <w:jc w:val="center"/>
              <w:rPr>
                <w:rFonts w:ascii="Times New Roman" w:hAnsi="Times New Roman"/>
                <w:color w:val="000000" w:themeColor="text1"/>
                <w:sz w:val="24"/>
                <w:szCs w:val="24"/>
              </w:rPr>
            </w:pPr>
            <w:r w:rsidRPr="43977AE9">
              <w:rPr>
                <w:rFonts w:ascii="Times New Roman" w:hAnsi="Times New Roman"/>
                <w:color w:val="000000" w:themeColor="text1"/>
                <w:sz w:val="24"/>
                <w:szCs w:val="24"/>
              </w:rPr>
              <w:t>0.9990</w:t>
            </w:r>
          </w:p>
        </w:tc>
        <w:tc>
          <w:tcPr>
            <w:tcW w:w="345" w:type="dxa"/>
            <w:vAlign w:val="bottom"/>
          </w:tcPr>
          <w:p w14:paraId="23CFF7FA" w14:textId="5B1C7E52" w:rsidR="43977AE9" w:rsidRDefault="43977AE9" w:rsidP="43977AE9">
            <w:pPr>
              <w:jc w:val="center"/>
              <w:rPr>
                <w:rFonts w:ascii="Times New Roman" w:hAnsi="Times New Roman"/>
                <w:color w:val="000000" w:themeColor="text1"/>
                <w:sz w:val="24"/>
                <w:szCs w:val="24"/>
              </w:rPr>
            </w:pPr>
          </w:p>
        </w:tc>
        <w:tc>
          <w:tcPr>
            <w:tcW w:w="1500" w:type="dxa"/>
            <w:vAlign w:val="bottom"/>
          </w:tcPr>
          <w:p w14:paraId="1FAECC44" w14:textId="4BA126FC" w:rsidR="43977AE9" w:rsidRPr="43977AE9" w:rsidRDefault="43977AE9" w:rsidP="43977AE9">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5C76AC44" w14:textId="1C75DC73" w:rsidR="43977AE9" w:rsidRPr="43977AE9" w:rsidRDefault="43977AE9" w:rsidP="43977AE9">
            <w:pPr>
              <w:spacing w:line="259" w:lineRule="auto"/>
              <w:jc w:val="center"/>
              <w:rPr>
                <w:rFonts w:ascii="Times New Roman" w:hAnsi="Times New Roman"/>
                <w:color w:val="000000" w:themeColor="text1"/>
                <w:sz w:val="24"/>
                <w:szCs w:val="24"/>
              </w:rPr>
            </w:pPr>
            <w:r w:rsidRPr="43977AE9">
              <w:rPr>
                <w:rFonts w:ascii="Times New Roman" w:hAnsi="Times New Roman"/>
                <w:color w:val="000000" w:themeColor="text1"/>
                <w:sz w:val="24"/>
                <w:szCs w:val="24"/>
              </w:rPr>
              <w:t>0.9993</w:t>
            </w:r>
          </w:p>
        </w:tc>
      </w:tr>
      <w:tr w:rsidR="43977AE9" w14:paraId="04ED01B4" w14:textId="77777777" w:rsidTr="61E8EF7A">
        <w:trPr>
          <w:trHeight w:val="255"/>
          <w:jc w:val="center"/>
        </w:trPr>
        <w:tc>
          <w:tcPr>
            <w:tcW w:w="1122" w:type="dxa"/>
            <w:vAlign w:val="bottom"/>
          </w:tcPr>
          <w:p w14:paraId="03ADA257" w14:textId="04AF05E6" w:rsidR="563A09DE" w:rsidRPr="563A09DE" w:rsidRDefault="563A09DE" w:rsidP="563A09DE">
            <w:pPr>
              <w:spacing w:line="259" w:lineRule="auto"/>
              <w:rPr>
                <w:rFonts w:ascii="Times New Roman" w:hAnsi="Times New Roman"/>
                <w:b/>
                <w:bCs/>
                <w:color w:val="000000" w:themeColor="text1"/>
                <w:sz w:val="24"/>
                <w:szCs w:val="24"/>
              </w:rPr>
            </w:pPr>
            <w:r w:rsidRPr="563A09DE">
              <w:rPr>
                <w:rFonts w:ascii="Times New Roman" w:hAnsi="Times New Roman"/>
                <w:b/>
                <w:bCs/>
                <w:color w:val="000000" w:themeColor="text1"/>
                <w:sz w:val="24"/>
                <w:szCs w:val="24"/>
              </w:rPr>
              <w:t>MRI_J</w:t>
            </w:r>
          </w:p>
        </w:tc>
        <w:tc>
          <w:tcPr>
            <w:tcW w:w="1244" w:type="dxa"/>
            <w:vAlign w:val="bottom"/>
          </w:tcPr>
          <w:p w14:paraId="47A8F400" w14:textId="05C0799C" w:rsidR="563A09DE" w:rsidRPr="563A09DE" w:rsidRDefault="563A09DE" w:rsidP="563A09DE">
            <w:pPr>
              <w:spacing w:line="259" w:lineRule="auto"/>
              <w:jc w:val="center"/>
              <w:rPr>
                <w:rFonts w:ascii="Times New Roman" w:hAnsi="Times New Roman"/>
                <w:color w:val="000000" w:themeColor="text1"/>
                <w:sz w:val="24"/>
                <w:szCs w:val="24"/>
              </w:rPr>
            </w:pPr>
            <w:r w:rsidRPr="563A09DE">
              <w:rPr>
                <w:rFonts w:ascii="Times New Roman" w:hAnsi="Times New Roman"/>
                <w:color w:val="000000" w:themeColor="text1"/>
                <w:sz w:val="24"/>
                <w:szCs w:val="24"/>
              </w:rPr>
              <w:t>0.9975</w:t>
            </w:r>
          </w:p>
        </w:tc>
        <w:tc>
          <w:tcPr>
            <w:tcW w:w="342" w:type="dxa"/>
            <w:vAlign w:val="bottom"/>
          </w:tcPr>
          <w:p w14:paraId="30223F78" w14:textId="172C724D" w:rsidR="563A09DE" w:rsidRDefault="563A09DE" w:rsidP="563A09DE">
            <w:pPr>
              <w:jc w:val="center"/>
              <w:rPr>
                <w:rFonts w:ascii="Times New Roman" w:hAnsi="Times New Roman"/>
                <w:color w:val="000000" w:themeColor="text1"/>
                <w:sz w:val="24"/>
                <w:szCs w:val="24"/>
              </w:rPr>
            </w:pPr>
          </w:p>
        </w:tc>
        <w:tc>
          <w:tcPr>
            <w:tcW w:w="1380" w:type="dxa"/>
            <w:vAlign w:val="bottom"/>
          </w:tcPr>
          <w:p w14:paraId="1A0E8F63" w14:textId="67B1741A" w:rsidR="563A09DE" w:rsidRPr="563A09DE" w:rsidRDefault="563A09DE" w:rsidP="563A09DE">
            <w:pPr>
              <w:spacing w:line="259" w:lineRule="auto"/>
              <w:jc w:val="center"/>
              <w:rPr>
                <w:rFonts w:ascii="Times New Roman" w:hAnsi="Times New Roman"/>
                <w:color w:val="000000" w:themeColor="text1"/>
                <w:sz w:val="24"/>
                <w:szCs w:val="24"/>
              </w:rPr>
            </w:pPr>
            <w:r w:rsidRPr="563A09DE">
              <w:rPr>
                <w:rFonts w:ascii="Times New Roman" w:hAnsi="Times New Roman"/>
                <w:color w:val="000000" w:themeColor="text1"/>
                <w:sz w:val="24"/>
                <w:szCs w:val="24"/>
              </w:rPr>
              <w:t>0.9993</w:t>
            </w:r>
          </w:p>
        </w:tc>
        <w:tc>
          <w:tcPr>
            <w:tcW w:w="345" w:type="dxa"/>
            <w:vAlign w:val="bottom"/>
          </w:tcPr>
          <w:p w14:paraId="36778C72" w14:textId="4CE090A8" w:rsidR="563A09DE" w:rsidRDefault="563A09DE" w:rsidP="563A09DE">
            <w:pPr>
              <w:jc w:val="center"/>
              <w:rPr>
                <w:rFonts w:ascii="Times New Roman" w:hAnsi="Times New Roman"/>
                <w:color w:val="000000" w:themeColor="text1"/>
                <w:sz w:val="24"/>
                <w:szCs w:val="24"/>
              </w:rPr>
            </w:pPr>
          </w:p>
        </w:tc>
        <w:tc>
          <w:tcPr>
            <w:tcW w:w="1500" w:type="dxa"/>
            <w:vAlign w:val="bottom"/>
          </w:tcPr>
          <w:p w14:paraId="196BA265" w14:textId="508BC0D9" w:rsidR="563A09DE" w:rsidRPr="563A09DE" w:rsidRDefault="563A09DE" w:rsidP="563A09DE">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61E7485E" w14:textId="03F53FF0" w:rsidR="563A09DE" w:rsidRPr="563A09DE" w:rsidRDefault="563A09DE" w:rsidP="563A09DE">
            <w:pPr>
              <w:spacing w:line="259" w:lineRule="auto"/>
              <w:jc w:val="center"/>
              <w:rPr>
                <w:rFonts w:ascii="Times New Roman" w:hAnsi="Times New Roman"/>
                <w:color w:val="000000" w:themeColor="text1"/>
                <w:sz w:val="24"/>
                <w:szCs w:val="24"/>
              </w:rPr>
            </w:pPr>
            <w:r w:rsidRPr="563A09DE">
              <w:rPr>
                <w:rFonts w:ascii="Times New Roman" w:hAnsi="Times New Roman"/>
                <w:color w:val="000000" w:themeColor="text1"/>
                <w:sz w:val="24"/>
                <w:szCs w:val="24"/>
              </w:rPr>
              <w:t>0.9992</w:t>
            </w:r>
          </w:p>
        </w:tc>
      </w:tr>
      <w:tr w:rsidR="7912A390" w14:paraId="2D893060" w14:textId="77777777" w:rsidTr="61E8EF7A">
        <w:trPr>
          <w:trHeight w:val="255"/>
          <w:jc w:val="center"/>
        </w:trPr>
        <w:tc>
          <w:tcPr>
            <w:tcW w:w="1122" w:type="dxa"/>
            <w:vAlign w:val="bottom"/>
          </w:tcPr>
          <w:p w14:paraId="1DD21DD7" w14:textId="4AFA00E1" w:rsidR="7912A390" w:rsidRDefault="7912A390" w:rsidP="7912A390">
            <w:pPr>
              <w:spacing w:line="259" w:lineRule="auto"/>
              <w:rPr>
                <w:rFonts w:ascii="Times New Roman" w:hAnsi="Times New Roman"/>
                <w:b/>
                <w:bCs/>
                <w:color w:val="000000" w:themeColor="text1"/>
                <w:sz w:val="24"/>
                <w:szCs w:val="24"/>
              </w:rPr>
            </w:pPr>
            <w:r w:rsidRPr="7912A390">
              <w:rPr>
                <w:rFonts w:ascii="Times New Roman" w:hAnsi="Times New Roman"/>
                <w:b/>
                <w:bCs/>
                <w:color w:val="000000" w:themeColor="text1"/>
                <w:sz w:val="24"/>
                <w:szCs w:val="24"/>
              </w:rPr>
              <w:t>MRI_K</w:t>
            </w:r>
          </w:p>
        </w:tc>
        <w:tc>
          <w:tcPr>
            <w:tcW w:w="1244" w:type="dxa"/>
            <w:vAlign w:val="bottom"/>
          </w:tcPr>
          <w:p w14:paraId="586FF9E8" w14:textId="1F5DB406" w:rsidR="7912A390" w:rsidRDefault="460AF7FE" w:rsidP="7912A390">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0.9978</w:t>
            </w:r>
          </w:p>
        </w:tc>
        <w:tc>
          <w:tcPr>
            <w:tcW w:w="342" w:type="dxa"/>
            <w:vAlign w:val="bottom"/>
          </w:tcPr>
          <w:p w14:paraId="53F7B601" w14:textId="423BBB94" w:rsidR="7912A390" w:rsidRDefault="7912A390" w:rsidP="7912A390">
            <w:pPr>
              <w:jc w:val="center"/>
              <w:rPr>
                <w:rFonts w:ascii="Times New Roman" w:hAnsi="Times New Roman"/>
                <w:color w:val="000000" w:themeColor="text1"/>
                <w:sz w:val="24"/>
                <w:szCs w:val="24"/>
              </w:rPr>
            </w:pPr>
          </w:p>
        </w:tc>
        <w:tc>
          <w:tcPr>
            <w:tcW w:w="1380" w:type="dxa"/>
            <w:vAlign w:val="bottom"/>
          </w:tcPr>
          <w:p w14:paraId="5D26FD55" w14:textId="47A9BFF7" w:rsidR="7912A390" w:rsidRDefault="460AF7FE" w:rsidP="7912A390">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0.9993</w:t>
            </w:r>
          </w:p>
        </w:tc>
        <w:tc>
          <w:tcPr>
            <w:tcW w:w="345" w:type="dxa"/>
            <w:vAlign w:val="bottom"/>
          </w:tcPr>
          <w:p w14:paraId="4BC27E64" w14:textId="123B00CD" w:rsidR="7912A390" w:rsidRDefault="7912A390" w:rsidP="7912A390">
            <w:pPr>
              <w:jc w:val="center"/>
              <w:rPr>
                <w:rFonts w:ascii="Times New Roman" w:hAnsi="Times New Roman"/>
                <w:color w:val="000000" w:themeColor="text1"/>
                <w:sz w:val="24"/>
                <w:szCs w:val="24"/>
              </w:rPr>
            </w:pPr>
          </w:p>
        </w:tc>
        <w:tc>
          <w:tcPr>
            <w:tcW w:w="1500" w:type="dxa"/>
            <w:vAlign w:val="bottom"/>
          </w:tcPr>
          <w:p w14:paraId="1B8ECA91" w14:textId="732D2BFC" w:rsidR="7912A390" w:rsidRDefault="72975B0D" w:rsidP="7912A390">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5F8EF302" w14:textId="00FB6336" w:rsidR="7912A390" w:rsidRDefault="460AF7FE" w:rsidP="7912A390">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0.9993</w:t>
            </w:r>
          </w:p>
        </w:tc>
      </w:tr>
      <w:tr w:rsidR="73534A29" w14:paraId="4207E997" w14:textId="77777777" w:rsidTr="61E8EF7A">
        <w:trPr>
          <w:trHeight w:val="255"/>
          <w:jc w:val="center"/>
        </w:trPr>
        <w:tc>
          <w:tcPr>
            <w:tcW w:w="1122" w:type="dxa"/>
            <w:vAlign w:val="bottom"/>
          </w:tcPr>
          <w:p w14:paraId="588CAD47" w14:textId="189AA462" w:rsidR="73534A29" w:rsidRDefault="73534A29" w:rsidP="73534A29">
            <w:pPr>
              <w:spacing w:line="259" w:lineRule="auto"/>
              <w:rPr>
                <w:rFonts w:ascii="Times New Roman" w:hAnsi="Times New Roman"/>
                <w:b/>
                <w:bCs/>
                <w:color w:val="000000" w:themeColor="text1"/>
                <w:sz w:val="24"/>
                <w:szCs w:val="24"/>
              </w:rPr>
            </w:pPr>
            <w:r w:rsidRPr="73534A29">
              <w:rPr>
                <w:rFonts w:ascii="Times New Roman" w:hAnsi="Times New Roman"/>
                <w:b/>
                <w:bCs/>
                <w:color w:val="000000" w:themeColor="text1"/>
                <w:sz w:val="24"/>
                <w:szCs w:val="24"/>
              </w:rPr>
              <w:t>MRI_L</w:t>
            </w:r>
          </w:p>
        </w:tc>
        <w:tc>
          <w:tcPr>
            <w:tcW w:w="1244" w:type="dxa"/>
            <w:vAlign w:val="bottom"/>
          </w:tcPr>
          <w:p w14:paraId="21AB3ECF" w14:textId="375E053F" w:rsidR="73534A29" w:rsidRDefault="3CAD3DE0" w:rsidP="3CAD3DE0">
            <w:pPr>
              <w:spacing w:line="259" w:lineRule="auto"/>
              <w:jc w:val="center"/>
            </w:pPr>
            <w:r w:rsidRPr="3CAD3DE0">
              <w:rPr>
                <w:rFonts w:ascii="Times New Roman" w:hAnsi="Times New Roman"/>
                <w:color w:val="000000" w:themeColor="text1"/>
                <w:sz w:val="24"/>
                <w:szCs w:val="24"/>
              </w:rPr>
              <w:t>0.</w:t>
            </w:r>
            <w:r w:rsidR="24DA1A9B" w:rsidRPr="24DA1A9B">
              <w:rPr>
                <w:rFonts w:ascii="Times New Roman" w:hAnsi="Times New Roman"/>
                <w:color w:val="000000" w:themeColor="text1"/>
                <w:sz w:val="24"/>
                <w:szCs w:val="24"/>
              </w:rPr>
              <w:t>9978</w:t>
            </w:r>
          </w:p>
        </w:tc>
        <w:tc>
          <w:tcPr>
            <w:tcW w:w="342" w:type="dxa"/>
            <w:vAlign w:val="bottom"/>
          </w:tcPr>
          <w:p w14:paraId="02990072" w14:textId="1E2DD865" w:rsidR="73534A29" w:rsidRDefault="73534A29" w:rsidP="73534A29">
            <w:pPr>
              <w:jc w:val="center"/>
              <w:rPr>
                <w:rFonts w:ascii="Times New Roman" w:hAnsi="Times New Roman"/>
                <w:color w:val="000000" w:themeColor="text1"/>
                <w:sz w:val="24"/>
                <w:szCs w:val="24"/>
              </w:rPr>
            </w:pPr>
          </w:p>
        </w:tc>
        <w:tc>
          <w:tcPr>
            <w:tcW w:w="1380" w:type="dxa"/>
            <w:vAlign w:val="bottom"/>
          </w:tcPr>
          <w:p w14:paraId="17E1CAAF" w14:textId="2CEBFD66" w:rsidR="73534A29" w:rsidRDefault="24DA1A9B" w:rsidP="73534A29">
            <w:pPr>
              <w:spacing w:line="259" w:lineRule="auto"/>
              <w:jc w:val="center"/>
            </w:pPr>
            <w:r w:rsidRPr="24DA1A9B">
              <w:rPr>
                <w:rFonts w:ascii="Times New Roman" w:hAnsi="Times New Roman"/>
                <w:color w:val="000000" w:themeColor="text1"/>
                <w:sz w:val="24"/>
                <w:szCs w:val="24"/>
              </w:rPr>
              <w:t>0.9993</w:t>
            </w:r>
          </w:p>
        </w:tc>
        <w:tc>
          <w:tcPr>
            <w:tcW w:w="345" w:type="dxa"/>
            <w:vAlign w:val="bottom"/>
          </w:tcPr>
          <w:p w14:paraId="5305C99B" w14:textId="1D692024" w:rsidR="73534A29" w:rsidRDefault="73534A29" w:rsidP="73534A29">
            <w:pPr>
              <w:jc w:val="center"/>
              <w:rPr>
                <w:rFonts w:ascii="Times New Roman" w:hAnsi="Times New Roman"/>
                <w:color w:val="000000" w:themeColor="text1"/>
                <w:sz w:val="24"/>
                <w:szCs w:val="24"/>
              </w:rPr>
            </w:pPr>
          </w:p>
        </w:tc>
        <w:tc>
          <w:tcPr>
            <w:tcW w:w="1500" w:type="dxa"/>
            <w:vAlign w:val="bottom"/>
          </w:tcPr>
          <w:p w14:paraId="41340C19" w14:textId="62D8D648" w:rsidR="73534A29" w:rsidRDefault="24DA1A9B" w:rsidP="24DA1A9B">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w:t>
            </w:r>
            <w:r w:rsidR="2DD32DF7" w:rsidRPr="72975B0D">
              <w:rPr>
                <w:rFonts w:ascii="Times New Roman" w:hAnsi="Times New Roman"/>
                <w:color w:val="000000" w:themeColor="text1"/>
                <w:sz w:val="24"/>
                <w:szCs w:val="24"/>
                <w:highlight w:val="yellow"/>
              </w:rPr>
              <w:t>9998</w:t>
            </w:r>
          </w:p>
        </w:tc>
        <w:tc>
          <w:tcPr>
            <w:tcW w:w="1950" w:type="dxa"/>
            <w:vAlign w:val="bottom"/>
          </w:tcPr>
          <w:p w14:paraId="346D71CC" w14:textId="1FDA3EC1" w:rsidR="73534A29" w:rsidRDefault="2DD32DF7" w:rsidP="2DD32DF7">
            <w:pPr>
              <w:spacing w:line="259" w:lineRule="auto"/>
              <w:jc w:val="center"/>
            </w:pPr>
            <w:r w:rsidRPr="2DD32DF7">
              <w:rPr>
                <w:rFonts w:ascii="Times New Roman" w:hAnsi="Times New Roman"/>
                <w:color w:val="000000" w:themeColor="text1"/>
                <w:sz w:val="24"/>
                <w:szCs w:val="24"/>
              </w:rPr>
              <w:t>0.9993</w:t>
            </w:r>
          </w:p>
        </w:tc>
      </w:tr>
      <w:tr w:rsidR="12012A76" w14:paraId="156AAB9E" w14:textId="77777777" w:rsidTr="61E8EF7A">
        <w:trPr>
          <w:trHeight w:val="255"/>
          <w:jc w:val="center"/>
        </w:trPr>
        <w:tc>
          <w:tcPr>
            <w:tcW w:w="1122" w:type="dxa"/>
            <w:vAlign w:val="bottom"/>
          </w:tcPr>
          <w:p w14:paraId="3F06D7EA" w14:textId="7E988D17" w:rsidR="12012A76" w:rsidRDefault="12012A76" w:rsidP="12012A76">
            <w:pPr>
              <w:spacing w:line="259" w:lineRule="auto"/>
              <w:rPr>
                <w:rFonts w:ascii="Times New Roman" w:hAnsi="Times New Roman"/>
                <w:b/>
                <w:bCs/>
                <w:color w:val="000000" w:themeColor="text1"/>
                <w:sz w:val="24"/>
                <w:szCs w:val="24"/>
              </w:rPr>
            </w:pPr>
            <w:r w:rsidRPr="12012A76">
              <w:rPr>
                <w:rFonts w:ascii="Times New Roman" w:hAnsi="Times New Roman"/>
                <w:b/>
                <w:bCs/>
                <w:color w:val="000000" w:themeColor="text1"/>
                <w:sz w:val="24"/>
                <w:szCs w:val="24"/>
              </w:rPr>
              <w:t>MRI_M</w:t>
            </w:r>
          </w:p>
        </w:tc>
        <w:tc>
          <w:tcPr>
            <w:tcW w:w="1244" w:type="dxa"/>
            <w:vAlign w:val="bottom"/>
          </w:tcPr>
          <w:p w14:paraId="0842B360" w14:textId="216974B0" w:rsidR="12012A76" w:rsidRDefault="12012A76" w:rsidP="12012A76">
            <w:pPr>
              <w:spacing w:line="259" w:lineRule="auto"/>
              <w:jc w:val="center"/>
            </w:pPr>
            <w:r w:rsidRPr="12012A76">
              <w:rPr>
                <w:rFonts w:ascii="Times New Roman" w:hAnsi="Times New Roman"/>
                <w:color w:val="000000" w:themeColor="text1"/>
                <w:sz w:val="24"/>
                <w:szCs w:val="24"/>
              </w:rPr>
              <w:t>0.9978</w:t>
            </w:r>
          </w:p>
        </w:tc>
        <w:tc>
          <w:tcPr>
            <w:tcW w:w="342" w:type="dxa"/>
            <w:vAlign w:val="bottom"/>
          </w:tcPr>
          <w:p w14:paraId="5EF836E2" w14:textId="4E2DB0B8" w:rsidR="12012A76" w:rsidRDefault="12012A76" w:rsidP="12012A76">
            <w:pPr>
              <w:jc w:val="center"/>
              <w:rPr>
                <w:rFonts w:ascii="Times New Roman" w:hAnsi="Times New Roman"/>
                <w:color w:val="000000" w:themeColor="text1"/>
                <w:sz w:val="24"/>
                <w:szCs w:val="24"/>
              </w:rPr>
            </w:pPr>
          </w:p>
        </w:tc>
        <w:tc>
          <w:tcPr>
            <w:tcW w:w="1380" w:type="dxa"/>
            <w:vAlign w:val="bottom"/>
          </w:tcPr>
          <w:p w14:paraId="038AF0A8" w14:textId="24BAF712" w:rsidR="12012A76" w:rsidRDefault="12012A76" w:rsidP="12012A76">
            <w:pPr>
              <w:spacing w:line="259" w:lineRule="auto"/>
              <w:jc w:val="center"/>
            </w:pPr>
            <w:r w:rsidRPr="12012A76">
              <w:rPr>
                <w:rFonts w:ascii="Times New Roman" w:hAnsi="Times New Roman"/>
                <w:color w:val="000000" w:themeColor="text1"/>
                <w:sz w:val="24"/>
                <w:szCs w:val="24"/>
              </w:rPr>
              <w:t>0.9993</w:t>
            </w:r>
          </w:p>
        </w:tc>
        <w:tc>
          <w:tcPr>
            <w:tcW w:w="345" w:type="dxa"/>
            <w:vAlign w:val="bottom"/>
          </w:tcPr>
          <w:p w14:paraId="1383960A" w14:textId="64182731" w:rsidR="12012A76" w:rsidRDefault="12012A76" w:rsidP="12012A76">
            <w:pPr>
              <w:jc w:val="center"/>
              <w:rPr>
                <w:rFonts w:ascii="Times New Roman" w:hAnsi="Times New Roman"/>
                <w:color w:val="000000" w:themeColor="text1"/>
                <w:sz w:val="24"/>
                <w:szCs w:val="24"/>
              </w:rPr>
            </w:pPr>
          </w:p>
        </w:tc>
        <w:tc>
          <w:tcPr>
            <w:tcW w:w="1500" w:type="dxa"/>
            <w:vAlign w:val="bottom"/>
          </w:tcPr>
          <w:p w14:paraId="28423515" w14:textId="5DD55F61" w:rsidR="12012A76" w:rsidRDefault="12012A76" w:rsidP="12012A76">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27EDD8E1" w14:textId="14FA6523" w:rsidR="12012A76" w:rsidRDefault="12012A76" w:rsidP="12012A76">
            <w:pPr>
              <w:spacing w:line="259" w:lineRule="auto"/>
              <w:jc w:val="center"/>
            </w:pPr>
            <w:r w:rsidRPr="12012A76">
              <w:rPr>
                <w:rFonts w:ascii="Times New Roman" w:hAnsi="Times New Roman"/>
                <w:color w:val="000000" w:themeColor="text1"/>
                <w:sz w:val="24"/>
                <w:szCs w:val="24"/>
              </w:rPr>
              <w:t>0.9993</w:t>
            </w:r>
          </w:p>
        </w:tc>
      </w:tr>
      <w:tr w:rsidR="12012A76" w14:paraId="21515D21" w14:textId="77777777" w:rsidTr="61E8EF7A">
        <w:trPr>
          <w:trHeight w:val="255"/>
          <w:jc w:val="center"/>
        </w:trPr>
        <w:tc>
          <w:tcPr>
            <w:tcW w:w="1122" w:type="dxa"/>
            <w:vAlign w:val="bottom"/>
          </w:tcPr>
          <w:p w14:paraId="60262697" w14:textId="146287A5" w:rsidR="12012A76" w:rsidRDefault="12012A76" w:rsidP="12012A76">
            <w:pPr>
              <w:spacing w:line="259" w:lineRule="auto"/>
              <w:rPr>
                <w:rFonts w:ascii="Times New Roman" w:hAnsi="Times New Roman"/>
                <w:b/>
                <w:bCs/>
                <w:color w:val="000000" w:themeColor="text1"/>
                <w:sz w:val="24"/>
                <w:szCs w:val="24"/>
              </w:rPr>
            </w:pPr>
            <w:r w:rsidRPr="12012A76">
              <w:rPr>
                <w:rFonts w:ascii="Times New Roman" w:hAnsi="Times New Roman"/>
                <w:b/>
                <w:bCs/>
                <w:color w:val="000000" w:themeColor="text1"/>
                <w:sz w:val="24"/>
                <w:szCs w:val="24"/>
              </w:rPr>
              <w:t>MRI_N</w:t>
            </w:r>
          </w:p>
        </w:tc>
        <w:tc>
          <w:tcPr>
            <w:tcW w:w="1244" w:type="dxa"/>
            <w:vAlign w:val="bottom"/>
          </w:tcPr>
          <w:p w14:paraId="6951840F" w14:textId="1D31E401" w:rsidR="12012A76" w:rsidRDefault="12012A76" w:rsidP="12012A76">
            <w:pPr>
              <w:spacing w:line="259" w:lineRule="auto"/>
              <w:jc w:val="center"/>
            </w:pPr>
            <w:r w:rsidRPr="12012A76">
              <w:rPr>
                <w:rFonts w:ascii="Times New Roman" w:hAnsi="Times New Roman"/>
                <w:color w:val="000000" w:themeColor="text1"/>
                <w:sz w:val="24"/>
                <w:szCs w:val="24"/>
              </w:rPr>
              <w:t>0.9996</w:t>
            </w:r>
          </w:p>
        </w:tc>
        <w:tc>
          <w:tcPr>
            <w:tcW w:w="342" w:type="dxa"/>
            <w:vAlign w:val="bottom"/>
          </w:tcPr>
          <w:p w14:paraId="16077212" w14:textId="48641525" w:rsidR="12012A76" w:rsidRDefault="12012A76" w:rsidP="12012A76">
            <w:pPr>
              <w:jc w:val="center"/>
              <w:rPr>
                <w:rFonts w:ascii="Times New Roman" w:hAnsi="Times New Roman"/>
                <w:color w:val="000000" w:themeColor="text1"/>
                <w:sz w:val="24"/>
                <w:szCs w:val="24"/>
              </w:rPr>
            </w:pPr>
          </w:p>
        </w:tc>
        <w:tc>
          <w:tcPr>
            <w:tcW w:w="1380" w:type="dxa"/>
            <w:vAlign w:val="bottom"/>
          </w:tcPr>
          <w:p w14:paraId="2DD963E0" w14:textId="46FF5D92" w:rsidR="12012A76" w:rsidRDefault="12012A76" w:rsidP="12012A76">
            <w:pPr>
              <w:spacing w:line="259" w:lineRule="auto"/>
              <w:jc w:val="center"/>
            </w:pPr>
            <w:r w:rsidRPr="12012A76">
              <w:rPr>
                <w:rFonts w:ascii="Times New Roman" w:hAnsi="Times New Roman"/>
                <w:color w:val="000000" w:themeColor="text1"/>
                <w:sz w:val="24"/>
                <w:szCs w:val="24"/>
              </w:rPr>
              <w:t>0.9990</w:t>
            </w:r>
          </w:p>
        </w:tc>
        <w:tc>
          <w:tcPr>
            <w:tcW w:w="345" w:type="dxa"/>
            <w:vAlign w:val="bottom"/>
          </w:tcPr>
          <w:p w14:paraId="672B8ABB" w14:textId="0E94DB9B" w:rsidR="12012A76" w:rsidRDefault="12012A76" w:rsidP="12012A76">
            <w:pPr>
              <w:jc w:val="center"/>
              <w:rPr>
                <w:rFonts w:ascii="Times New Roman" w:hAnsi="Times New Roman"/>
                <w:color w:val="000000" w:themeColor="text1"/>
                <w:sz w:val="24"/>
                <w:szCs w:val="24"/>
              </w:rPr>
            </w:pPr>
          </w:p>
        </w:tc>
        <w:tc>
          <w:tcPr>
            <w:tcW w:w="1500" w:type="dxa"/>
            <w:vAlign w:val="bottom"/>
          </w:tcPr>
          <w:p w14:paraId="27B16069" w14:textId="2F2561EB" w:rsidR="12012A76" w:rsidRDefault="12012A76" w:rsidP="12012A76">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681FD6CC" w14:textId="407A40AD" w:rsidR="12012A76" w:rsidRDefault="12012A76" w:rsidP="12012A76">
            <w:pPr>
              <w:spacing w:line="259" w:lineRule="auto"/>
              <w:jc w:val="center"/>
              <w:rPr>
                <w:rFonts w:ascii="Times New Roman" w:hAnsi="Times New Roman"/>
                <w:color w:val="000000" w:themeColor="text1"/>
                <w:sz w:val="24"/>
                <w:szCs w:val="24"/>
              </w:rPr>
            </w:pPr>
            <w:r w:rsidRPr="12012A76">
              <w:rPr>
                <w:rFonts w:ascii="Times New Roman" w:hAnsi="Times New Roman"/>
                <w:color w:val="000000" w:themeColor="text1"/>
                <w:sz w:val="24"/>
                <w:szCs w:val="24"/>
              </w:rPr>
              <w:t>0.9990</w:t>
            </w:r>
          </w:p>
        </w:tc>
      </w:tr>
      <w:tr w:rsidR="61E8EF7A" w14:paraId="176C69BA" w14:textId="77777777" w:rsidTr="61E8EF7A">
        <w:trPr>
          <w:trHeight w:val="255"/>
          <w:jc w:val="center"/>
        </w:trPr>
        <w:tc>
          <w:tcPr>
            <w:tcW w:w="1122" w:type="dxa"/>
            <w:vAlign w:val="bottom"/>
          </w:tcPr>
          <w:p w14:paraId="1A5A821F" w14:textId="3D00DC69" w:rsidR="61E8EF7A" w:rsidRDefault="61E8EF7A" w:rsidP="61E8EF7A">
            <w:pPr>
              <w:spacing w:line="259" w:lineRule="auto"/>
              <w:rPr>
                <w:rFonts w:ascii="Times New Roman" w:hAnsi="Times New Roman"/>
                <w:b/>
                <w:bCs/>
                <w:color w:val="000000" w:themeColor="text1"/>
                <w:sz w:val="24"/>
                <w:szCs w:val="24"/>
              </w:rPr>
            </w:pPr>
            <w:r w:rsidRPr="61E8EF7A">
              <w:rPr>
                <w:rFonts w:ascii="Times New Roman" w:hAnsi="Times New Roman"/>
                <w:b/>
                <w:bCs/>
                <w:color w:val="000000" w:themeColor="text1"/>
                <w:sz w:val="24"/>
                <w:szCs w:val="24"/>
              </w:rPr>
              <w:t>MRI_O</w:t>
            </w:r>
          </w:p>
        </w:tc>
        <w:tc>
          <w:tcPr>
            <w:tcW w:w="1244" w:type="dxa"/>
            <w:vAlign w:val="bottom"/>
          </w:tcPr>
          <w:p w14:paraId="349FF55F" w14:textId="18E047B7" w:rsidR="61E8EF7A" w:rsidRDefault="61E8EF7A" w:rsidP="61E8EF7A">
            <w:pPr>
              <w:spacing w:line="259" w:lineRule="auto"/>
              <w:jc w:val="center"/>
            </w:pPr>
            <w:r w:rsidRPr="61E8EF7A">
              <w:rPr>
                <w:rFonts w:ascii="Times New Roman" w:hAnsi="Times New Roman"/>
                <w:color w:val="000000" w:themeColor="text1"/>
                <w:sz w:val="24"/>
                <w:szCs w:val="24"/>
              </w:rPr>
              <w:t>0.9956</w:t>
            </w:r>
          </w:p>
        </w:tc>
        <w:tc>
          <w:tcPr>
            <w:tcW w:w="342" w:type="dxa"/>
            <w:vAlign w:val="bottom"/>
          </w:tcPr>
          <w:p w14:paraId="76A165E1" w14:textId="7E1F40B8" w:rsidR="61E8EF7A" w:rsidRDefault="61E8EF7A" w:rsidP="61E8EF7A">
            <w:pPr>
              <w:jc w:val="center"/>
              <w:rPr>
                <w:rFonts w:ascii="Times New Roman" w:hAnsi="Times New Roman"/>
                <w:color w:val="000000" w:themeColor="text1"/>
                <w:sz w:val="24"/>
                <w:szCs w:val="24"/>
              </w:rPr>
            </w:pPr>
          </w:p>
        </w:tc>
        <w:tc>
          <w:tcPr>
            <w:tcW w:w="1380" w:type="dxa"/>
            <w:vAlign w:val="bottom"/>
          </w:tcPr>
          <w:p w14:paraId="2922243E" w14:textId="598C1A7F" w:rsidR="61E8EF7A" w:rsidRDefault="61E8EF7A" w:rsidP="61E8EF7A">
            <w:pPr>
              <w:spacing w:line="259" w:lineRule="auto"/>
              <w:jc w:val="center"/>
            </w:pPr>
            <w:r w:rsidRPr="61E8EF7A">
              <w:rPr>
                <w:rFonts w:ascii="Times New Roman" w:hAnsi="Times New Roman"/>
                <w:color w:val="000000" w:themeColor="text1"/>
                <w:sz w:val="24"/>
                <w:szCs w:val="24"/>
              </w:rPr>
              <w:t>0.9987</w:t>
            </w:r>
          </w:p>
        </w:tc>
        <w:tc>
          <w:tcPr>
            <w:tcW w:w="345" w:type="dxa"/>
            <w:vAlign w:val="bottom"/>
          </w:tcPr>
          <w:p w14:paraId="032ACA72" w14:textId="1013486F" w:rsidR="61E8EF7A" w:rsidRDefault="61E8EF7A" w:rsidP="61E8EF7A">
            <w:pPr>
              <w:jc w:val="center"/>
              <w:rPr>
                <w:rFonts w:ascii="Times New Roman" w:hAnsi="Times New Roman"/>
                <w:color w:val="000000" w:themeColor="text1"/>
                <w:sz w:val="24"/>
                <w:szCs w:val="24"/>
              </w:rPr>
            </w:pPr>
          </w:p>
        </w:tc>
        <w:tc>
          <w:tcPr>
            <w:tcW w:w="1500" w:type="dxa"/>
            <w:vAlign w:val="bottom"/>
          </w:tcPr>
          <w:p w14:paraId="78F47694" w14:textId="5A856626" w:rsidR="61E8EF7A" w:rsidRDefault="61E8EF7A" w:rsidP="61E8EF7A">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0.9969</w:t>
            </w:r>
          </w:p>
        </w:tc>
        <w:tc>
          <w:tcPr>
            <w:tcW w:w="1950" w:type="dxa"/>
            <w:vAlign w:val="bottom"/>
          </w:tcPr>
          <w:p w14:paraId="0B9018F0" w14:textId="727AF371" w:rsidR="61E8EF7A" w:rsidRDefault="61E8EF7A" w:rsidP="61E8EF7A">
            <w:pPr>
              <w:spacing w:line="259" w:lineRule="auto"/>
              <w:jc w:val="center"/>
            </w:pPr>
            <w:r w:rsidRPr="61E8EF7A">
              <w:rPr>
                <w:rFonts w:ascii="Times New Roman" w:hAnsi="Times New Roman"/>
                <w:color w:val="000000" w:themeColor="text1"/>
                <w:sz w:val="24"/>
                <w:szCs w:val="24"/>
              </w:rPr>
              <w:t>0.9987</w:t>
            </w:r>
          </w:p>
        </w:tc>
      </w:tr>
      <w:tr w:rsidR="61E8EF7A" w14:paraId="25B629A6" w14:textId="77777777" w:rsidTr="61E8EF7A">
        <w:trPr>
          <w:trHeight w:val="255"/>
          <w:jc w:val="center"/>
        </w:trPr>
        <w:tc>
          <w:tcPr>
            <w:tcW w:w="1122" w:type="dxa"/>
            <w:vAlign w:val="bottom"/>
          </w:tcPr>
          <w:p w14:paraId="2E452361" w14:textId="57AD994D" w:rsidR="61E8EF7A" w:rsidRDefault="61E8EF7A" w:rsidP="61E8EF7A">
            <w:pPr>
              <w:spacing w:line="259" w:lineRule="auto"/>
              <w:rPr>
                <w:rFonts w:ascii="Times New Roman" w:hAnsi="Times New Roman"/>
                <w:b/>
                <w:bCs/>
                <w:color w:val="000000" w:themeColor="text1"/>
                <w:sz w:val="24"/>
                <w:szCs w:val="24"/>
              </w:rPr>
            </w:pPr>
            <w:r w:rsidRPr="61E8EF7A">
              <w:rPr>
                <w:rFonts w:ascii="Times New Roman" w:hAnsi="Times New Roman"/>
                <w:b/>
                <w:bCs/>
                <w:color w:val="000000" w:themeColor="text1"/>
                <w:sz w:val="24"/>
                <w:szCs w:val="24"/>
              </w:rPr>
              <w:t>MRI_P</w:t>
            </w:r>
          </w:p>
        </w:tc>
        <w:tc>
          <w:tcPr>
            <w:tcW w:w="1244" w:type="dxa"/>
            <w:vAlign w:val="bottom"/>
          </w:tcPr>
          <w:p w14:paraId="212072E2" w14:textId="350588A3" w:rsidR="61E8EF7A" w:rsidRDefault="61E8EF7A" w:rsidP="61E8EF7A">
            <w:pPr>
              <w:spacing w:line="259" w:lineRule="auto"/>
              <w:jc w:val="center"/>
            </w:pPr>
            <w:r w:rsidRPr="61E8EF7A">
              <w:rPr>
                <w:rFonts w:ascii="Times New Roman" w:hAnsi="Times New Roman"/>
                <w:color w:val="000000" w:themeColor="text1"/>
                <w:sz w:val="24"/>
                <w:szCs w:val="24"/>
              </w:rPr>
              <w:t>0.9973</w:t>
            </w:r>
          </w:p>
        </w:tc>
        <w:tc>
          <w:tcPr>
            <w:tcW w:w="342" w:type="dxa"/>
            <w:vAlign w:val="bottom"/>
          </w:tcPr>
          <w:p w14:paraId="41B2B864" w14:textId="64707A55" w:rsidR="61E8EF7A" w:rsidRDefault="61E8EF7A" w:rsidP="61E8EF7A">
            <w:pPr>
              <w:jc w:val="center"/>
              <w:rPr>
                <w:rFonts w:ascii="Times New Roman" w:hAnsi="Times New Roman"/>
                <w:color w:val="000000" w:themeColor="text1"/>
                <w:sz w:val="24"/>
                <w:szCs w:val="24"/>
              </w:rPr>
            </w:pPr>
          </w:p>
        </w:tc>
        <w:tc>
          <w:tcPr>
            <w:tcW w:w="1380" w:type="dxa"/>
            <w:vAlign w:val="bottom"/>
          </w:tcPr>
          <w:p w14:paraId="6FE9133A" w14:textId="43D367DC" w:rsidR="61E8EF7A" w:rsidRDefault="61E8EF7A" w:rsidP="61E8EF7A">
            <w:pPr>
              <w:spacing w:line="259" w:lineRule="auto"/>
              <w:jc w:val="center"/>
            </w:pPr>
            <w:r w:rsidRPr="61E8EF7A">
              <w:rPr>
                <w:rFonts w:ascii="Times New Roman" w:hAnsi="Times New Roman"/>
                <w:color w:val="000000" w:themeColor="text1"/>
                <w:sz w:val="24"/>
                <w:szCs w:val="24"/>
              </w:rPr>
              <w:t>0.9992</w:t>
            </w:r>
          </w:p>
        </w:tc>
        <w:tc>
          <w:tcPr>
            <w:tcW w:w="345" w:type="dxa"/>
            <w:vAlign w:val="bottom"/>
          </w:tcPr>
          <w:p w14:paraId="5DC05561" w14:textId="23175FE8" w:rsidR="61E8EF7A" w:rsidRDefault="61E8EF7A" w:rsidP="61E8EF7A">
            <w:pPr>
              <w:jc w:val="center"/>
              <w:rPr>
                <w:rFonts w:ascii="Times New Roman" w:hAnsi="Times New Roman"/>
                <w:color w:val="000000" w:themeColor="text1"/>
                <w:sz w:val="24"/>
                <w:szCs w:val="24"/>
              </w:rPr>
            </w:pPr>
          </w:p>
        </w:tc>
        <w:tc>
          <w:tcPr>
            <w:tcW w:w="1500" w:type="dxa"/>
            <w:vAlign w:val="bottom"/>
          </w:tcPr>
          <w:p w14:paraId="4B7B5A5F" w14:textId="79DDC6E1" w:rsidR="61E8EF7A" w:rsidRDefault="61E8EF7A" w:rsidP="61E8EF7A">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48231D41" w14:textId="505F742E" w:rsidR="61E8EF7A" w:rsidRDefault="61E8EF7A" w:rsidP="61E8EF7A">
            <w:pPr>
              <w:spacing w:line="259" w:lineRule="auto"/>
              <w:jc w:val="center"/>
            </w:pPr>
            <w:r w:rsidRPr="61E8EF7A">
              <w:rPr>
                <w:rFonts w:ascii="Times New Roman" w:hAnsi="Times New Roman"/>
                <w:color w:val="000000" w:themeColor="text1"/>
                <w:sz w:val="24"/>
                <w:szCs w:val="24"/>
              </w:rPr>
              <w:t>0.9992</w:t>
            </w:r>
          </w:p>
        </w:tc>
      </w:tr>
      <w:tr w:rsidR="61E8EF7A" w14:paraId="312D9D55" w14:textId="77777777" w:rsidTr="61E8EF7A">
        <w:trPr>
          <w:trHeight w:val="255"/>
          <w:jc w:val="center"/>
        </w:trPr>
        <w:tc>
          <w:tcPr>
            <w:tcW w:w="1122" w:type="dxa"/>
            <w:vAlign w:val="bottom"/>
          </w:tcPr>
          <w:p w14:paraId="0B71C91A" w14:textId="467275FB" w:rsidR="61E8EF7A" w:rsidRDefault="61E8EF7A" w:rsidP="61E8EF7A">
            <w:pPr>
              <w:spacing w:line="259" w:lineRule="auto"/>
              <w:rPr>
                <w:rFonts w:ascii="Times New Roman" w:hAnsi="Times New Roman"/>
                <w:b/>
                <w:bCs/>
                <w:color w:val="000000" w:themeColor="text1"/>
                <w:sz w:val="24"/>
                <w:szCs w:val="24"/>
              </w:rPr>
            </w:pPr>
            <w:r w:rsidRPr="61E8EF7A">
              <w:rPr>
                <w:rFonts w:ascii="Times New Roman" w:hAnsi="Times New Roman"/>
                <w:b/>
                <w:bCs/>
                <w:color w:val="000000" w:themeColor="text1"/>
                <w:sz w:val="24"/>
                <w:szCs w:val="24"/>
              </w:rPr>
              <w:t>MRI_Q</w:t>
            </w:r>
          </w:p>
        </w:tc>
        <w:tc>
          <w:tcPr>
            <w:tcW w:w="1244" w:type="dxa"/>
            <w:vAlign w:val="bottom"/>
          </w:tcPr>
          <w:p w14:paraId="4C7FC228" w14:textId="3B7446DA" w:rsidR="61E8EF7A" w:rsidRDefault="61E8EF7A" w:rsidP="61E8EF7A">
            <w:pPr>
              <w:spacing w:line="259" w:lineRule="auto"/>
              <w:jc w:val="center"/>
            </w:pPr>
            <w:r w:rsidRPr="61E8EF7A">
              <w:rPr>
                <w:rFonts w:ascii="Times New Roman" w:hAnsi="Times New Roman"/>
                <w:color w:val="000000" w:themeColor="text1"/>
                <w:sz w:val="24"/>
                <w:szCs w:val="24"/>
              </w:rPr>
              <w:t>0.9968</w:t>
            </w:r>
          </w:p>
        </w:tc>
        <w:tc>
          <w:tcPr>
            <w:tcW w:w="342" w:type="dxa"/>
            <w:vAlign w:val="bottom"/>
          </w:tcPr>
          <w:p w14:paraId="20F32F0E" w14:textId="694D7540" w:rsidR="61E8EF7A" w:rsidRDefault="61E8EF7A" w:rsidP="61E8EF7A">
            <w:pPr>
              <w:jc w:val="center"/>
              <w:rPr>
                <w:rFonts w:ascii="Times New Roman" w:hAnsi="Times New Roman"/>
                <w:color w:val="000000" w:themeColor="text1"/>
                <w:sz w:val="24"/>
                <w:szCs w:val="24"/>
              </w:rPr>
            </w:pPr>
          </w:p>
        </w:tc>
        <w:tc>
          <w:tcPr>
            <w:tcW w:w="1380" w:type="dxa"/>
            <w:vAlign w:val="bottom"/>
          </w:tcPr>
          <w:p w14:paraId="57D3FCC1" w14:textId="3C8DA3EB" w:rsidR="61E8EF7A" w:rsidRDefault="61E8EF7A" w:rsidP="61E8EF7A">
            <w:pPr>
              <w:spacing w:line="259" w:lineRule="auto"/>
              <w:jc w:val="center"/>
            </w:pPr>
            <w:r w:rsidRPr="61E8EF7A">
              <w:rPr>
                <w:rFonts w:ascii="Times New Roman" w:hAnsi="Times New Roman"/>
                <w:color w:val="000000" w:themeColor="text1"/>
                <w:sz w:val="24"/>
                <w:szCs w:val="24"/>
              </w:rPr>
              <w:t>0.9990</w:t>
            </w:r>
          </w:p>
        </w:tc>
        <w:tc>
          <w:tcPr>
            <w:tcW w:w="345" w:type="dxa"/>
            <w:vAlign w:val="bottom"/>
          </w:tcPr>
          <w:p w14:paraId="303B2371" w14:textId="78519717" w:rsidR="61E8EF7A" w:rsidRDefault="61E8EF7A" w:rsidP="61E8EF7A">
            <w:pPr>
              <w:jc w:val="center"/>
              <w:rPr>
                <w:rFonts w:ascii="Times New Roman" w:hAnsi="Times New Roman"/>
                <w:color w:val="000000" w:themeColor="text1"/>
                <w:sz w:val="24"/>
                <w:szCs w:val="24"/>
              </w:rPr>
            </w:pPr>
          </w:p>
        </w:tc>
        <w:tc>
          <w:tcPr>
            <w:tcW w:w="1500" w:type="dxa"/>
            <w:vAlign w:val="bottom"/>
          </w:tcPr>
          <w:p w14:paraId="7A91AB1D" w14:textId="5665104A" w:rsidR="61E8EF7A" w:rsidRDefault="61E8EF7A" w:rsidP="61E8EF7A">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47ED1B5F" w14:textId="1E8FC7D1" w:rsidR="61E8EF7A" w:rsidRDefault="61E8EF7A" w:rsidP="61E8EF7A">
            <w:pPr>
              <w:spacing w:line="259" w:lineRule="auto"/>
              <w:jc w:val="center"/>
            </w:pPr>
            <w:r w:rsidRPr="61E8EF7A">
              <w:rPr>
                <w:rFonts w:ascii="Times New Roman" w:hAnsi="Times New Roman"/>
                <w:color w:val="000000" w:themeColor="text1"/>
                <w:sz w:val="24"/>
                <w:szCs w:val="24"/>
              </w:rPr>
              <w:t>0.9990</w:t>
            </w:r>
          </w:p>
        </w:tc>
      </w:tr>
      <w:tr w:rsidR="61E8EF7A" w14:paraId="4646AACA" w14:textId="77777777" w:rsidTr="61E8EF7A">
        <w:trPr>
          <w:trHeight w:val="255"/>
          <w:jc w:val="center"/>
        </w:trPr>
        <w:tc>
          <w:tcPr>
            <w:tcW w:w="1122" w:type="dxa"/>
            <w:vAlign w:val="bottom"/>
          </w:tcPr>
          <w:p w14:paraId="36B60394" w14:textId="6CFD68C2" w:rsidR="61E8EF7A" w:rsidRDefault="61E8EF7A" w:rsidP="61E8EF7A">
            <w:pPr>
              <w:spacing w:line="259" w:lineRule="auto"/>
              <w:rPr>
                <w:rFonts w:ascii="Times New Roman" w:hAnsi="Times New Roman"/>
                <w:b/>
                <w:bCs/>
                <w:color w:val="000000" w:themeColor="text1"/>
                <w:sz w:val="24"/>
                <w:szCs w:val="24"/>
              </w:rPr>
            </w:pPr>
            <w:r w:rsidRPr="61E8EF7A">
              <w:rPr>
                <w:rFonts w:ascii="Times New Roman" w:hAnsi="Times New Roman"/>
                <w:b/>
                <w:bCs/>
                <w:color w:val="000000" w:themeColor="text1"/>
                <w:sz w:val="24"/>
                <w:szCs w:val="24"/>
              </w:rPr>
              <w:t>MRI_R</w:t>
            </w:r>
          </w:p>
        </w:tc>
        <w:tc>
          <w:tcPr>
            <w:tcW w:w="1244" w:type="dxa"/>
            <w:vAlign w:val="bottom"/>
          </w:tcPr>
          <w:p w14:paraId="566B85CF" w14:textId="418FAD9A" w:rsidR="61E8EF7A" w:rsidRDefault="61E8EF7A" w:rsidP="61E8EF7A">
            <w:pPr>
              <w:spacing w:line="259" w:lineRule="auto"/>
              <w:jc w:val="center"/>
            </w:pPr>
            <w:r w:rsidRPr="61E8EF7A">
              <w:rPr>
                <w:rFonts w:ascii="Times New Roman" w:hAnsi="Times New Roman"/>
                <w:color w:val="000000" w:themeColor="text1"/>
                <w:sz w:val="24"/>
                <w:szCs w:val="24"/>
              </w:rPr>
              <w:t>0.9969</w:t>
            </w:r>
          </w:p>
        </w:tc>
        <w:tc>
          <w:tcPr>
            <w:tcW w:w="342" w:type="dxa"/>
            <w:vAlign w:val="bottom"/>
          </w:tcPr>
          <w:p w14:paraId="24F93ABB" w14:textId="27E4FD2E" w:rsidR="61E8EF7A" w:rsidRDefault="61E8EF7A" w:rsidP="61E8EF7A">
            <w:pPr>
              <w:jc w:val="center"/>
              <w:rPr>
                <w:rFonts w:ascii="Times New Roman" w:hAnsi="Times New Roman"/>
                <w:color w:val="000000" w:themeColor="text1"/>
                <w:sz w:val="24"/>
                <w:szCs w:val="24"/>
              </w:rPr>
            </w:pPr>
          </w:p>
        </w:tc>
        <w:tc>
          <w:tcPr>
            <w:tcW w:w="1380" w:type="dxa"/>
            <w:vAlign w:val="bottom"/>
          </w:tcPr>
          <w:p w14:paraId="188C522F" w14:textId="06DB32BA" w:rsidR="61E8EF7A" w:rsidRDefault="61E8EF7A" w:rsidP="61E8EF7A">
            <w:pPr>
              <w:spacing w:line="259" w:lineRule="auto"/>
              <w:jc w:val="center"/>
            </w:pPr>
            <w:r w:rsidRPr="61E8EF7A">
              <w:rPr>
                <w:rFonts w:ascii="Times New Roman" w:hAnsi="Times New Roman"/>
                <w:color w:val="000000" w:themeColor="text1"/>
                <w:sz w:val="24"/>
                <w:szCs w:val="24"/>
              </w:rPr>
              <w:t>0.9991</w:t>
            </w:r>
          </w:p>
        </w:tc>
        <w:tc>
          <w:tcPr>
            <w:tcW w:w="345" w:type="dxa"/>
            <w:vAlign w:val="bottom"/>
          </w:tcPr>
          <w:p w14:paraId="516449A8" w14:textId="363A087D" w:rsidR="61E8EF7A" w:rsidRDefault="61E8EF7A" w:rsidP="61E8EF7A">
            <w:pPr>
              <w:jc w:val="center"/>
              <w:rPr>
                <w:rFonts w:ascii="Times New Roman" w:hAnsi="Times New Roman"/>
                <w:color w:val="000000" w:themeColor="text1"/>
                <w:sz w:val="24"/>
                <w:szCs w:val="24"/>
              </w:rPr>
            </w:pPr>
          </w:p>
        </w:tc>
        <w:tc>
          <w:tcPr>
            <w:tcW w:w="1500" w:type="dxa"/>
            <w:vAlign w:val="bottom"/>
          </w:tcPr>
          <w:p w14:paraId="78E03656" w14:textId="197668E7" w:rsidR="61E8EF7A" w:rsidRDefault="61E8EF7A" w:rsidP="61E8EF7A">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vAlign w:val="bottom"/>
          </w:tcPr>
          <w:p w14:paraId="78EF0247" w14:textId="7FCB94B3" w:rsidR="61E8EF7A" w:rsidRDefault="61E8EF7A" w:rsidP="61E8EF7A">
            <w:pPr>
              <w:spacing w:line="259" w:lineRule="auto"/>
              <w:jc w:val="center"/>
            </w:pPr>
            <w:r w:rsidRPr="61E8EF7A">
              <w:rPr>
                <w:rFonts w:ascii="Times New Roman" w:hAnsi="Times New Roman"/>
                <w:color w:val="000000" w:themeColor="text1"/>
                <w:sz w:val="24"/>
                <w:szCs w:val="24"/>
              </w:rPr>
              <w:t>0.9990</w:t>
            </w:r>
          </w:p>
        </w:tc>
      </w:tr>
      <w:tr w:rsidR="61E8EF7A" w14:paraId="5DE39300" w14:textId="77777777" w:rsidTr="61E8EF7A">
        <w:trPr>
          <w:trHeight w:val="255"/>
          <w:jc w:val="center"/>
        </w:trPr>
        <w:tc>
          <w:tcPr>
            <w:tcW w:w="1122" w:type="dxa"/>
            <w:vAlign w:val="bottom"/>
          </w:tcPr>
          <w:p w14:paraId="34B08F73" w14:textId="30FAF684" w:rsidR="61E8EF7A" w:rsidRDefault="61E8EF7A" w:rsidP="61E8EF7A">
            <w:pPr>
              <w:spacing w:line="259" w:lineRule="auto"/>
              <w:rPr>
                <w:rFonts w:ascii="Times New Roman" w:hAnsi="Times New Roman"/>
                <w:b/>
                <w:bCs/>
                <w:color w:val="000000" w:themeColor="text1"/>
                <w:sz w:val="24"/>
                <w:szCs w:val="24"/>
              </w:rPr>
            </w:pPr>
            <w:r w:rsidRPr="61E8EF7A">
              <w:rPr>
                <w:rFonts w:ascii="Times New Roman" w:hAnsi="Times New Roman"/>
                <w:b/>
                <w:bCs/>
                <w:color w:val="000000" w:themeColor="text1"/>
                <w:sz w:val="24"/>
                <w:szCs w:val="24"/>
              </w:rPr>
              <w:t>MRI_S</w:t>
            </w:r>
          </w:p>
        </w:tc>
        <w:tc>
          <w:tcPr>
            <w:tcW w:w="1244" w:type="dxa"/>
            <w:vAlign w:val="bottom"/>
          </w:tcPr>
          <w:p w14:paraId="3FF89C96" w14:textId="2F4BD12F" w:rsidR="61E8EF7A" w:rsidRDefault="61E8EF7A" w:rsidP="61E8EF7A">
            <w:pPr>
              <w:spacing w:line="259" w:lineRule="auto"/>
              <w:jc w:val="center"/>
            </w:pPr>
            <w:r w:rsidRPr="61E8EF7A">
              <w:rPr>
                <w:rFonts w:ascii="Times New Roman" w:hAnsi="Times New Roman"/>
                <w:color w:val="000000" w:themeColor="text1"/>
                <w:sz w:val="24"/>
                <w:szCs w:val="24"/>
              </w:rPr>
              <w:t>0.9962</w:t>
            </w:r>
          </w:p>
        </w:tc>
        <w:tc>
          <w:tcPr>
            <w:tcW w:w="342" w:type="dxa"/>
            <w:vAlign w:val="bottom"/>
          </w:tcPr>
          <w:p w14:paraId="41CD1FAA" w14:textId="2581973F" w:rsidR="61E8EF7A" w:rsidRDefault="61E8EF7A" w:rsidP="61E8EF7A">
            <w:pPr>
              <w:jc w:val="center"/>
              <w:rPr>
                <w:rFonts w:ascii="Times New Roman" w:hAnsi="Times New Roman"/>
                <w:color w:val="000000" w:themeColor="text1"/>
                <w:sz w:val="24"/>
                <w:szCs w:val="24"/>
              </w:rPr>
            </w:pPr>
          </w:p>
        </w:tc>
        <w:tc>
          <w:tcPr>
            <w:tcW w:w="1380" w:type="dxa"/>
            <w:vAlign w:val="bottom"/>
          </w:tcPr>
          <w:p w14:paraId="052F4C61" w14:textId="70BFA0DA" w:rsidR="61E8EF7A" w:rsidRDefault="61E8EF7A" w:rsidP="61E8EF7A">
            <w:pPr>
              <w:spacing w:line="259" w:lineRule="auto"/>
              <w:jc w:val="center"/>
            </w:pPr>
            <w:r w:rsidRPr="61E8EF7A">
              <w:rPr>
                <w:rFonts w:ascii="Times New Roman" w:hAnsi="Times New Roman"/>
                <w:color w:val="000000" w:themeColor="text1"/>
                <w:sz w:val="24"/>
                <w:szCs w:val="24"/>
              </w:rPr>
              <w:t>0.9988</w:t>
            </w:r>
          </w:p>
        </w:tc>
        <w:tc>
          <w:tcPr>
            <w:tcW w:w="345" w:type="dxa"/>
            <w:vAlign w:val="bottom"/>
          </w:tcPr>
          <w:p w14:paraId="2E19FA5E" w14:textId="191E6DCC" w:rsidR="61E8EF7A" w:rsidRDefault="61E8EF7A" w:rsidP="61E8EF7A">
            <w:pPr>
              <w:jc w:val="center"/>
              <w:rPr>
                <w:rFonts w:ascii="Times New Roman" w:hAnsi="Times New Roman"/>
                <w:color w:val="000000" w:themeColor="text1"/>
                <w:sz w:val="24"/>
                <w:szCs w:val="24"/>
              </w:rPr>
            </w:pPr>
          </w:p>
        </w:tc>
        <w:tc>
          <w:tcPr>
            <w:tcW w:w="1500" w:type="dxa"/>
            <w:vAlign w:val="bottom"/>
          </w:tcPr>
          <w:p w14:paraId="0686328D" w14:textId="6D454EE5" w:rsidR="61E8EF7A" w:rsidRDefault="61E8EF7A" w:rsidP="61E8EF7A">
            <w:pPr>
              <w:spacing w:line="259" w:lineRule="auto"/>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0.9997</w:t>
            </w:r>
          </w:p>
        </w:tc>
        <w:tc>
          <w:tcPr>
            <w:tcW w:w="1950" w:type="dxa"/>
            <w:vAlign w:val="bottom"/>
          </w:tcPr>
          <w:p w14:paraId="16E99890" w14:textId="3D1E492C" w:rsidR="61E8EF7A" w:rsidRDefault="61E8EF7A" w:rsidP="61E8EF7A">
            <w:pPr>
              <w:spacing w:line="259" w:lineRule="auto"/>
              <w:jc w:val="center"/>
            </w:pPr>
            <w:r w:rsidRPr="61E8EF7A">
              <w:rPr>
                <w:rFonts w:ascii="Times New Roman" w:hAnsi="Times New Roman"/>
                <w:color w:val="000000" w:themeColor="text1"/>
                <w:sz w:val="24"/>
                <w:szCs w:val="24"/>
              </w:rPr>
              <w:t>0.9988</w:t>
            </w:r>
          </w:p>
        </w:tc>
      </w:tr>
      <w:tr w:rsidR="61E8EF7A" w14:paraId="7E9B1EBC" w14:textId="77777777" w:rsidTr="72975B0D">
        <w:trPr>
          <w:trHeight w:val="255"/>
          <w:jc w:val="center"/>
        </w:trPr>
        <w:tc>
          <w:tcPr>
            <w:tcW w:w="1122" w:type="dxa"/>
            <w:tcBorders>
              <w:bottom w:val="single" w:sz="4" w:space="0" w:color="000000" w:themeColor="text1"/>
            </w:tcBorders>
            <w:vAlign w:val="bottom"/>
          </w:tcPr>
          <w:p w14:paraId="71F092F6" w14:textId="124A7A68" w:rsidR="61E8EF7A" w:rsidRDefault="61E8EF7A" w:rsidP="61E8EF7A">
            <w:pPr>
              <w:spacing w:line="259" w:lineRule="auto"/>
            </w:pPr>
            <w:r w:rsidRPr="61E8EF7A">
              <w:rPr>
                <w:rFonts w:ascii="Times New Roman" w:hAnsi="Times New Roman"/>
                <w:b/>
                <w:bCs/>
                <w:color w:val="000000" w:themeColor="text1"/>
                <w:sz w:val="24"/>
                <w:szCs w:val="24"/>
              </w:rPr>
              <w:t>MRI_T</w:t>
            </w:r>
          </w:p>
        </w:tc>
        <w:tc>
          <w:tcPr>
            <w:tcW w:w="1244" w:type="dxa"/>
            <w:tcBorders>
              <w:bottom w:val="single" w:sz="4" w:space="0" w:color="000000" w:themeColor="text1"/>
            </w:tcBorders>
            <w:vAlign w:val="bottom"/>
          </w:tcPr>
          <w:p w14:paraId="0991B5DA" w14:textId="223801D3" w:rsidR="61E8EF7A" w:rsidRDefault="61E8EF7A" w:rsidP="61E8EF7A">
            <w:pPr>
              <w:spacing w:line="259" w:lineRule="auto"/>
              <w:ind w:left="28"/>
              <w:jc w:val="center"/>
            </w:pPr>
            <w:r w:rsidRPr="61E8EF7A">
              <w:rPr>
                <w:rFonts w:ascii="Times New Roman" w:hAnsi="Times New Roman"/>
                <w:color w:val="000000" w:themeColor="text1"/>
                <w:sz w:val="24"/>
                <w:szCs w:val="24"/>
              </w:rPr>
              <w:t>0.9972</w:t>
            </w:r>
          </w:p>
        </w:tc>
        <w:tc>
          <w:tcPr>
            <w:tcW w:w="342" w:type="dxa"/>
            <w:tcBorders>
              <w:bottom w:val="single" w:sz="4" w:space="0" w:color="000000" w:themeColor="text1"/>
            </w:tcBorders>
            <w:vAlign w:val="bottom"/>
          </w:tcPr>
          <w:p w14:paraId="0A5B7428" w14:textId="1AD148ED" w:rsidR="61E8EF7A" w:rsidRDefault="61E8EF7A" w:rsidP="61E8EF7A">
            <w:pPr>
              <w:ind w:left="28"/>
              <w:jc w:val="center"/>
              <w:rPr>
                <w:rFonts w:ascii="Times New Roman" w:hAnsi="Times New Roman"/>
                <w:color w:val="000000" w:themeColor="text1"/>
                <w:sz w:val="24"/>
                <w:szCs w:val="24"/>
              </w:rPr>
            </w:pPr>
          </w:p>
        </w:tc>
        <w:tc>
          <w:tcPr>
            <w:tcW w:w="1380" w:type="dxa"/>
            <w:tcBorders>
              <w:bottom w:val="single" w:sz="4" w:space="0" w:color="000000" w:themeColor="text1"/>
            </w:tcBorders>
            <w:vAlign w:val="bottom"/>
          </w:tcPr>
          <w:p w14:paraId="5C3F1CBA" w14:textId="54D3F5B2" w:rsidR="61E8EF7A" w:rsidRDefault="61E8EF7A" w:rsidP="61E8EF7A">
            <w:pPr>
              <w:spacing w:line="259" w:lineRule="auto"/>
              <w:ind w:left="28"/>
              <w:jc w:val="center"/>
            </w:pPr>
            <w:r w:rsidRPr="61E8EF7A">
              <w:rPr>
                <w:rFonts w:ascii="Times New Roman" w:hAnsi="Times New Roman"/>
                <w:color w:val="000000" w:themeColor="text1"/>
                <w:sz w:val="24"/>
                <w:szCs w:val="24"/>
              </w:rPr>
              <w:t>0.9991</w:t>
            </w:r>
          </w:p>
        </w:tc>
        <w:tc>
          <w:tcPr>
            <w:tcW w:w="345" w:type="dxa"/>
            <w:tcBorders>
              <w:bottom w:val="single" w:sz="4" w:space="0" w:color="000000" w:themeColor="text1"/>
            </w:tcBorders>
            <w:vAlign w:val="bottom"/>
          </w:tcPr>
          <w:p w14:paraId="42A68C79" w14:textId="2D969DF4" w:rsidR="61E8EF7A" w:rsidRDefault="61E8EF7A" w:rsidP="61E8EF7A">
            <w:pPr>
              <w:ind w:left="28"/>
              <w:jc w:val="center"/>
              <w:rPr>
                <w:rFonts w:ascii="Times New Roman" w:hAnsi="Times New Roman"/>
                <w:color w:val="000000" w:themeColor="text1"/>
                <w:sz w:val="24"/>
                <w:szCs w:val="24"/>
              </w:rPr>
            </w:pPr>
          </w:p>
        </w:tc>
        <w:tc>
          <w:tcPr>
            <w:tcW w:w="1500" w:type="dxa"/>
            <w:tcBorders>
              <w:bottom w:val="single" w:sz="4" w:space="0" w:color="000000" w:themeColor="text1"/>
            </w:tcBorders>
            <w:vAlign w:val="bottom"/>
          </w:tcPr>
          <w:p w14:paraId="2DAF58AF" w14:textId="1E6F2AFD" w:rsidR="61E8EF7A" w:rsidRDefault="61E8EF7A" w:rsidP="61E8EF7A">
            <w:pPr>
              <w:spacing w:line="259" w:lineRule="auto"/>
              <w:ind w:left="28"/>
              <w:jc w:val="center"/>
              <w:rPr>
                <w:rFonts w:ascii="Times New Roman" w:hAnsi="Times New Roman"/>
                <w:color w:val="000000" w:themeColor="text1"/>
                <w:sz w:val="24"/>
                <w:szCs w:val="24"/>
                <w:highlight w:val="yellow"/>
              </w:rPr>
            </w:pPr>
            <w:r w:rsidRPr="72975B0D">
              <w:rPr>
                <w:rFonts w:ascii="Times New Roman" w:hAnsi="Times New Roman"/>
                <w:color w:val="000000" w:themeColor="text1"/>
                <w:sz w:val="24"/>
                <w:szCs w:val="24"/>
                <w:highlight w:val="yellow"/>
              </w:rPr>
              <w:t>0.9998</w:t>
            </w:r>
          </w:p>
        </w:tc>
        <w:tc>
          <w:tcPr>
            <w:tcW w:w="1950" w:type="dxa"/>
            <w:tcBorders>
              <w:bottom w:val="single" w:sz="4" w:space="0" w:color="000000" w:themeColor="text1"/>
            </w:tcBorders>
            <w:vAlign w:val="bottom"/>
          </w:tcPr>
          <w:p w14:paraId="07C91AC1" w14:textId="69327BCD" w:rsidR="61E8EF7A" w:rsidRDefault="61E8EF7A" w:rsidP="61E8EF7A">
            <w:pPr>
              <w:spacing w:line="259" w:lineRule="auto"/>
              <w:ind w:left="28"/>
              <w:jc w:val="center"/>
            </w:pPr>
            <w:r w:rsidRPr="61E8EF7A">
              <w:rPr>
                <w:rFonts w:ascii="Times New Roman" w:hAnsi="Times New Roman"/>
                <w:color w:val="000000" w:themeColor="text1"/>
                <w:sz w:val="24"/>
                <w:szCs w:val="24"/>
              </w:rPr>
              <w:t>0.9991</w:t>
            </w:r>
          </w:p>
        </w:tc>
      </w:tr>
    </w:tbl>
    <w:p w14:paraId="5EC30B76" w14:textId="3E254265" w:rsidR="619C5DD0" w:rsidRDefault="619C5DD0" w:rsidP="55D3D50A">
      <w:pPr>
        <w:pStyle w:val="subsection"/>
        <w:numPr>
          <w:ilvl w:val="1"/>
          <w:numId w:val="0"/>
        </w:numPr>
        <w:spacing w:before="0"/>
        <w:rPr>
          <w:rFonts w:ascii="Times New Roman" w:hAnsi="Times New Roman"/>
          <w:b/>
          <w:bCs/>
          <w:i w:val="0"/>
          <w:iCs w:val="0"/>
          <w:sz w:val="24"/>
          <w:szCs w:val="24"/>
        </w:rPr>
      </w:pPr>
    </w:p>
    <w:p w14:paraId="25CB8B70" w14:textId="756485B6" w:rsidR="7676A16F" w:rsidRPr="00F67EFC" w:rsidRDefault="00536ADD" w:rsidP="00435384">
      <w:pPr>
        <w:pStyle w:val="subsection"/>
        <w:numPr>
          <w:ilvl w:val="1"/>
          <w:numId w:val="0"/>
        </w:numPr>
        <w:spacing w:before="0"/>
        <w:jc w:val="both"/>
        <w:rPr>
          <w:rFonts w:ascii="Times New Roman" w:hAnsi="Times New Roman"/>
          <w:i w:val="0"/>
          <w:iCs w:val="0"/>
          <w:sz w:val="24"/>
          <w:szCs w:val="24"/>
        </w:rPr>
      </w:pPr>
      <w:r w:rsidRPr="00536ADD">
        <w:rPr>
          <w:rFonts w:ascii="Times New Roman" w:hAnsi="Times New Roman"/>
          <w:i w:val="0"/>
          <w:iCs w:val="0"/>
          <w:sz w:val="24"/>
          <w:szCs w:val="24"/>
        </w:rPr>
        <w:t xml:space="preserve">The higher NCC value the better the degree of similarity between two </w:t>
      </w:r>
      <w:r w:rsidR="29F5D88F" w:rsidRPr="29F5D88F">
        <w:rPr>
          <w:rFonts w:ascii="Times New Roman" w:hAnsi="Times New Roman"/>
          <w:i w:val="0"/>
          <w:iCs w:val="0"/>
          <w:sz w:val="24"/>
          <w:szCs w:val="24"/>
        </w:rPr>
        <w:t xml:space="preserve">compared images. </w:t>
      </w:r>
      <w:r w:rsidR="41FE18B2" w:rsidRPr="41FE18B2">
        <w:rPr>
          <w:rFonts w:ascii="Times New Roman" w:hAnsi="Times New Roman"/>
          <w:i w:val="0"/>
          <w:iCs w:val="0"/>
          <w:sz w:val="24"/>
          <w:szCs w:val="24"/>
        </w:rPr>
        <w:t>Based on Table 4, all the algorithms have similar performance on NCC value</w:t>
      </w:r>
      <w:r w:rsidR="4B8C6A13" w:rsidRPr="4B8C6A13">
        <w:rPr>
          <w:rFonts w:ascii="Times New Roman" w:hAnsi="Times New Roman"/>
          <w:i w:val="0"/>
          <w:iCs w:val="0"/>
          <w:sz w:val="24"/>
          <w:szCs w:val="24"/>
        </w:rPr>
        <w:t xml:space="preserve">. However, DWT-DCT-SVD is the best </w:t>
      </w:r>
      <w:r w:rsidR="067D1DFA" w:rsidRPr="067D1DFA">
        <w:rPr>
          <w:rFonts w:ascii="Times New Roman" w:hAnsi="Times New Roman"/>
          <w:i w:val="0"/>
          <w:iCs w:val="0"/>
          <w:sz w:val="24"/>
          <w:szCs w:val="24"/>
        </w:rPr>
        <w:t xml:space="preserve">performance with </w:t>
      </w:r>
      <w:r w:rsidR="7365726A" w:rsidRPr="7365726A">
        <w:rPr>
          <w:rFonts w:ascii="Times New Roman" w:hAnsi="Times New Roman"/>
          <w:i w:val="0"/>
          <w:iCs w:val="0"/>
          <w:sz w:val="24"/>
          <w:szCs w:val="24"/>
        </w:rPr>
        <w:t xml:space="preserve">highest NCC value </w:t>
      </w:r>
      <w:r w:rsidR="0A97DD55" w:rsidRPr="0A97DD55">
        <w:rPr>
          <w:rFonts w:ascii="Times New Roman" w:hAnsi="Times New Roman"/>
          <w:i w:val="0"/>
          <w:iCs w:val="0"/>
          <w:sz w:val="24"/>
          <w:szCs w:val="24"/>
        </w:rPr>
        <w:t xml:space="preserve">among all the algorithms. </w:t>
      </w:r>
    </w:p>
    <w:p w14:paraId="745AD102" w14:textId="3F3593CB" w:rsidR="104A0D56" w:rsidRDefault="104A0D56" w:rsidP="368E35B8">
      <w:pPr>
        <w:pStyle w:val="subsection"/>
        <w:numPr>
          <w:ilvl w:val="1"/>
          <w:numId w:val="0"/>
        </w:numPr>
        <w:spacing w:before="0"/>
        <w:jc w:val="both"/>
        <w:rPr>
          <w:rFonts w:ascii="Times New Roman" w:hAnsi="Times New Roman"/>
          <w:i w:val="0"/>
          <w:iCs w:val="0"/>
          <w:sz w:val="24"/>
          <w:szCs w:val="24"/>
        </w:rPr>
      </w:pPr>
    </w:p>
    <w:p w14:paraId="57251CBC" w14:textId="77777777" w:rsidR="006508A5" w:rsidRDefault="006508A5">
      <w:pPr>
        <w:rPr>
          <w:rFonts w:ascii="Times New Roman" w:hAnsi="Times New Roman"/>
          <w:b/>
          <w:i/>
          <w:iCs/>
          <w:color w:val="000000"/>
          <w:sz w:val="24"/>
          <w:szCs w:val="24"/>
        </w:rPr>
      </w:pPr>
      <w:r>
        <w:br w:type="page"/>
      </w:r>
    </w:p>
    <w:p w14:paraId="4610B104" w14:textId="04A8B49A" w:rsidR="619C5DD0" w:rsidRPr="00435384" w:rsidRDefault="19A7FA10" w:rsidP="19A7FA10">
      <w:pPr>
        <w:pStyle w:val="TableCaptionCentred"/>
      </w:pPr>
      <w:r w:rsidRPr="00435384">
        <w:lastRenderedPageBreak/>
        <w:t>Table 5. Encoded Algorithm vs Transmission Platform.</w:t>
      </w:r>
    </w:p>
    <w:tbl>
      <w:tblPr>
        <w:tblW w:w="7269" w:type="dxa"/>
        <w:jc w:val="center"/>
        <w:tblLayout w:type="fixed"/>
        <w:tblLook w:val="0000" w:firstRow="0" w:lastRow="0" w:firstColumn="0" w:lastColumn="0" w:noHBand="0" w:noVBand="0"/>
      </w:tblPr>
      <w:tblGrid>
        <w:gridCol w:w="1976"/>
        <w:gridCol w:w="883"/>
        <w:gridCol w:w="236"/>
        <w:gridCol w:w="1033"/>
        <w:gridCol w:w="236"/>
        <w:gridCol w:w="1438"/>
        <w:gridCol w:w="1467"/>
      </w:tblGrid>
      <w:tr w:rsidR="00862D31" w14:paraId="27D1B520" w14:textId="77777777" w:rsidTr="00CD411E">
        <w:trPr>
          <w:trHeight w:val="511"/>
          <w:jc w:val="center"/>
        </w:trPr>
        <w:tc>
          <w:tcPr>
            <w:tcW w:w="1980" w:type="dxa"/>
            <w:tcBorders>
              <w:top w:val="single" w:sz="6" w:space="0" w:color="auto"/>
              <w:bottom w:val="single" w:sz="4" w:space="0" w:color="auto"/>
            </w:tcBorders>
          </w:tcPr>
          <w:p w14:paraId="5EDE31B6" w14:textId="77777777" w:rsidR="619C5DD0" w:rsidRDefault="619C5DD0" w:rsidP="5388E087">
            <w:pPr>
              <w:jc w:val="center"/>
              <w:rPr>
                <w:rFonts w:ascii="Times New Roman" w:hAnsi="Times New Roman"/>
                <w:sz w:val="20"/>
                <w:u w:val="single"/>
              </w:rPr>
            </w:pPr>
          </w:p>
        </w:tc>
        <w:tc>
          <w:tcPr>
            <w:tcW w:w="885" w:type="dxa"/>
            <w:tcBorders>
              <w:top w:val="single" w:sz="6" w:space="0" w:color="auto"/>
              <w:bottom w:val="single" w:sz="4" w:space="0" w:color="auto"/>
            </w:tcBorders>
          </w:tcPr>
          <w:p w14:paraId="52A1E222" w14:textId="245E4A70" w:rsidR="619C5DD0" w:rsidRDefault="410E0EB3" w:rsidP="619C5DD0">
            <w:pPr>
              <w:spacing w:line="259" w:lineRule="auto"/>
              <w:ind w:left="28"/>
              <w:jc w:val="center"/>
            </w:pPr>
            <w:r w:rsidRPr="410E0EB3">
              <w:rPr>
                <w:rFonts w:ascii="Times New Roman" w:hAnsi="Times New Roman"/>
                <w:b/>
                <w:bCs/>
                <w:color w:val="000000" w:themeColor="text1"/>
                <w:sz w:val="24"/>
                <w:szCs w:val="24"/>
              </w:rPr>
              <w:t>DWT</w:t>
            </w:r>
          </w:p>
        </w:tc>
        <w:tc>
          <w:tcPr>
            <w:tcW w:w="222" w:type="dxa"/>
            <w:tcBorders>
              <w:top w:val="single" w:sz="6" w:space="0" w:color="auto"/>
              <w:bottom w:val="single" w:sz="4" w:space="0" w:color="auto"/>
            </w:tcBorders>
          </w:tcPr>
          <w:p w14:paraId="3FB4531C" w14:textId="55839832" w:rsidR="619C5DD0" w:rsidRDefault="619C5DD0" w:rsidP="619C5DD0">
            <w:pPr>
              <w:spacing w:line="259" w:lineRule="auto"/>
              <w:jc w:val="center"/>
              <w:rPr>
                <w:rFonts w:ascii="Times New Roman" w:hAnsi="Times New Roman"/>
                <w:b/>
                <w:i/>
                <w:color w:val="000000" w:themeColor="text1"/>
                <w:sz w:val="24"/>
                <w:szCs w:val="24"/>
              </w:rPr>
            </w:pPr>
          </w:p>
        </w:tc>
        <w:tc>
          <w:tcPr>
            <w:tcW w:w="1035" w:type="dxa"/>
            <w:tcBorders>
              <w:top w:val="single" w:sz="6" w:space="0" w:color="auto"/>
              <w:bottom w:val="single" w:sz="4" w:space="0" w:color="auto"/>
            </w:tcBorders>
          </w:tcPr>
          <w:p w14:paraId="5DC2B487" w14:textId="3FCBC974" w:rsidR="619C5DD0" w:rsidRDefault="410E0EB3" w:rsidP="619C5DD0">
            <w:pPr>
              <w:spacing w:line="259" w:lineRule="auto"/>
              <w:ind w:left="28"/>
              <w:jc w:val="center"/>
            </w:pPr>
            <w:r w:rsidRPr="410E0EB3">
              <w:rPr>
                <w:rFonts w:ascii="Times New Roman" w:hAnsi="Times New Roman"/>
                <w:b/>
                <w:bCs/>
                <w:color w:val="000000" w:themeColor="text1"/>
                <w:sz w:val="24"/>
                <w:szCs w:val="24"/>
              </w:rPr>
              <w:t>DWT-DCT</w:t>
            </w:r>
          </w:p>
        </w:tc>
        <w:tc>
          <w:tcPr>
            <w:tcW w:w="236" w:type="dxa"/>
            <w:tcBorders>
              <w:top w:val="single" w:sz="6" w:space="0" w:color="auto"/>
              <w:bottom w:val="single" w:sz="4" w:space="0" w:color="auto"/>
            </w:tcBorders>
          </w:tcPr>
          <w:p w14:paraId="1D48B03C" w14:textId="1343EBD5" w:rsidR="619C5DD0" w:rsidRDefault="619C5DD0" w:rsidP="619C5DD0">
            <w:pPr>
              <w:ind w:left="28"/>
              <w:jc w:val="center"/>
              <w:rPr>
                <w:rFonts w:ascii="Times New Roman" w:hAnsi="Times New Roman"/>
                <w:b/>
                <w:i/>
                <w:color w:val="000000" w:themeColor="text1"/>
                <w:sz w:val="24"/>
                <w:szCs w:val="24"/>
              </w:rPr>
            </w:pPr>
          </w:p>
        </w:tc>
        <w:tc>
          <w:tcPr>
            <w:tcW w:w="1441" w:type="dxa"/>
            <w:tcBorders>
              <w:top w:val="single" w:sz="6" w:space="0" w:color="auto"/>
              <w:bottom w:val="single" w:sz="4" w:space="0" w:color="auto"/>
            </w:tcBorders>
          </w:tcPr>
          <w:p w14:paraId="405721FB" w14:textId="3BD2D78F" w:rsidR="619C5DD0" w:rsidRDefault="26FE62B2" w:rsidP="619C5DD0">
            <w:pPr>
              <w:spacing w:line="259" w:lineRule="auto"/>
              <w:ind w:left="28"/>
              <w:jc w:val="center"/>
            </w:pPr>
            <w:r w:rsidRPr="26FE62B2">
              <w:rPr>
                <w:rFonts w:ascii="Times New Roman" w:hAnsi="Times New Roman"/>
                <w:b/>
                <w:bCs/>
                <w:color w:val="000000" w:themeColor="text1"/>
                <w:sz w:val="24"/>
                <w:szCs w:val="24"/>
              </w:rPr>
              <w:t>DWT-DCT-SVD</w:t>
            </w:r>
          </w:p>
        </w:tc>
        <w:tc>
          <w:tcPr>
            <w:tcW w:w="1470" w:type="dxa"/>
            <w:tcBorders>
              <w:top w:val="single" w:sz="6" w:space="0" w:color="auto"/>
              <w:bottom w:val="single" w:sz="4" w:space="0" w:color="auto"/>
            </w:tcBorders>
          </w:tcPr>
          <w:p w14:paraId="341BED41" w14:textId="10BA7FB8" w:rsidR="619C5DD0" w:rsidRDefault="26FE62B2" w:rsidP="619C5DD0">
            <w:pPr>
              <w:spacing w:line="259" w:lineRule="auto"/>
              <w:ind w:left="28"/>
              <w:jc w:val="center"/>
              <w:rPr>
                <w:rFonts w:ascii="Times New Roman" w:hAnsi="Times New Roman"/>
                <w:b/>
                <w:color w:val="000000" w:themeColor="text1"/>
                <w:sz w:val="24"/>
                <w:szCs w:val="24"/>
              </w:rPr>
            </w:pPr>
            <w:r w:rsidRPr="26FE62B2">
              <w:rPr>
                <w:rFonts w:ascii="Times New Roman" w:hAnsi="Times New Roman"/>
                <w:b/>
                <w:bCs/>
                <w:color w:val="000000" w:themeColor="text1"/>
                <w:sz w:val="24"/>
                <w:szCs w:val="24"/>
              </w:rPr>
              <w:t>RivaGAN</w:t>
            </w:r>
          </w:p>
        </w:tc>
      </w:tr>
      <w:tr w:rsidR="00CB55FB" w14:paraId="54D06E2A" w14:textId="77777777" w:rsidTr="00CD411E">
        <w:trPr>
          <w:trHeight w:val="255"/>
          <w:jc w:val="center"/>
        </w:trPr>
        <w:tc>
          <w:tcPr>
            <w:tcW w:w="1980" w:type="dxa"/>
            <w:vAlign w:val="bottom"/>
          </w:tcPr>
          <w:p w14:paraId="2F4E72F7" w14:textId="48FB1B96" w:rsidR="619C5DD0" w:rsidRDefault="5388E087" w:rsidP="619C5DD0">
            <w:pPr>
              <w:spacing w:line="259" w:lineRule="auto"/>
            </w:pPr>
            <w:r w:rsidRPr="5388E087">
              <w:rPr>
                <w:rFonts w:ascii="Times New Roman" w:hAnsi="Times New Roman"/>
                <w:b/>
                <w:bCs/>
                <w:color w:val="000000" w:themeColor="text1"/>
                <w:sz w:val="24"/>
                <w:szCs w:val="24"/>
              </w:rPr>
              <w:t>WhatsApp Image</w:t>
            </w:r>
          </w:p>
        </w:tc>
        <w:tc>
          <w:tcPr>
            <w:tcW w:w="885" w:type="dxa"/>
            <w:vAlign w:val="bottom"/>
          </w:tcPr>
          <w:p w14:paraId="647C1D1D" w14:textId="5F0D9C0B" w:rsidR="619C5DD0" w:rsidRDefault="460AF7FE" w:rsidP="53B5AB38">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222" w:type="dxa"/>
            <w:vAlign w:val="bottom"/>
          </w:tcPr>
          <w:p w14:paraId="6D899809" w14:textId="40A168F7" w:rsidR="619C5DD0" w:rsidRDefault="619C5DD0" w:rsidP="619C5DD0">
            <w:pPr>
              <w:ind w:left="28"/>
              <w:jc w:val="center"/>
              <w:rPr>
                <w:rFonts w:ascii="Times New Roman" w:hAnsi="Times New Roman"/>
                <w:color w:val="000000" w:themeColor="text1"/>
                <w:sz w:val="24"/>
                <w:szCs w:val="24"/>
              </w:rPr>
            </w:pPr>
          </w:p>
        </w:tc>
        <w:tc>
          <w:tcPr>
            <w:tcW w:w="1035" w:type="dxa"/>
            <w:vAlign w:val="bottom"/>
          </w:tcPr>
          <w:p w14:paraId="5462B11B" w14:textId="3E254265" w:rsidR="619C5DD0" w:rsidRPr="00CD411E" w:rsidRDefault="55D3D50A" w:rsidP="619C5DD0">
            <w:pPr>
              <w:spacing w:line="259" w:lineRule="auto"/>
              <w:ind w:left="28"/>
              <w:jc w:val="center"/>
            </w:pPr>
            <w:r w:rsidRPr="55D3D50A">
              <w:rPr>
                <w:rFonts w:ascii="Times New Roman" w:hAnsi="Times New Roman"/>
                <w:color w:val="000000" w:themeColor="text1"/>
                <w:sz w:val="24"/>
                <w:szCs w:val="24"/>
              </w:rPr>
              <w:t>✕</w:t>
            </w:r>
          </w:p>
        </w:tc>
        <w:tc>
          <w:tcPr>
            <w:tcW w:w="236" w:type="dxa"/>
            <w:vAlign w:val="bottom"/>
          </w:tcPr>
          <w:p w14:paraId="0775D1B7" w14:textId="7467E0F3" w:rsidR="619C5DD0" w:rsidRPr="00CD411E" w:rsidRDefault="619C5DD0" w:rsidP="619C5DD0">
            <w:pPr>
              <w:ind w:left="28"/>
              <w:jc w:val="center"/>
              <w:rPr>
                <w:rFonts w:ascii="Times New Roman" w:hAnsi="Times New Roman"/>
                <w:color w:val="000000" w:themeColor="text1"/>
                <w:sz w:val="24"/>
                <w:szCs w:val="24"/>
                <w:highlight w:val="red"/>
              </w:rPr>
            </w:pPr>
          </w:p>
        </w:tc>
        <w:tc>
          <w:tcPr>
            <w:tcW w:w="1441" w:type="dxa"/>
            <w:vAlign w:val="bottom"/>
          </w:tcPr>
          <w:p w14:paraId="6BB15C26" w14:textId="112E1080" w:rsidR="619C5DD0" w:rsidRPr="00CD411E" w:rsidRDefault="21DB2196" w:rsidP="5E5043E8">
            <w:pPr>
              <w:spacing w:line="259" w:lineRule="auto"/>
              <w:jc w:val="center"/>
              <w:rPr>
                <w:rFonts w:ascii="Times New Roman" w:hAnsi="Times New Roman"/>
                <w:color w:val="000000" w:themeColor="text1"/>
                <w:sz w:val="24"/>
                <w:szCs w:val="24"/>
              </w:rPr>
            </w:pPr>
            <w:r w:rsidRPr="21DB2196">
              <w:rPr>
                <w:rFonts w:ascii="Times New Roman" w:hAnsi="Times New Roman"/>
                <w:color w:val="000000" w:themeColor="text1"/>
                <w:sz w:val="24"/>
                <w:szCs w:val="24"/>
              </w:rPr>
              <w:t>✓</w:t>
            </w:r>
          </w:p>
        </w:tc>
        <w:tc>
          <w:tcPr>
            <w:tcW w:w="1470" w:type="dxa"/>
            <w:vAlign w:val="bottom"/>
          </w:tcPr>
          <w:p w14:paraId="6A7B18EC" w14:textId="4C72BB71" w:rsidR="619C5DD0" w:rsidRPr="00CD411E" w:rsidRDefault="722662BB" w:rsidP="722662BB">
            <w:pPr>
              <w:spacing w:line="259" w:lineRule="auto"/>
              <w:jc w:val="center"/>
              <w:rPr>
                <w:rFonts w:ascii="Times New Roman" w:hAnsi="Times New Roman"/>
                <w:color w:val="000000" w:themeColor="text1"/>
                <w:sz w:val="24"/>
                <w:szCs w:val="24"/>
              </w:rPr>
            </w:pPr>
            <w:r w:rsidRPr="722662BB">
              <w:rPr>
                <w:rFonts w:ascii="Times New Roman" w:hAnsi="Times New Roman"/>
                <w:color w:val="000000" w:themeColor="text1"/>
                <w:sz w:val="24"/>
                <w:szCs w:val="24"/>
              </w:rPr>
              <w:t>✓</w:t>
            </w:r>
          </w:p>
        </w:tc>
      </w:tr>
      <w:tr w:rsidR="00CB55FB" w14:paraId="7C7DB8B6" w14:textId="77777777" w:rsidTr="00CD411E">
        <w:trPr>
          <w:trHeight w:val="255"/>
          <w:jc w:val="center"/>
        </w:trPr>
        <w:tc>
          <w:tcPr>
            <w:tcW w:w="1980" w:type="dxa"/>
            <w:vAlign w:val="bottom"/>
          </w:tcPr>
          <w:p w14:paraId="15E05525" w14:textId="4E1C6405" w:rsidR="619C5DD0" w:rsidRDefault="12F79D19" w:rsidP="619C5DD0">
            <w:pPr>
              <w:spacing w:line="259" w:lineRule="auto"/>
              <w:ind w:left="28"/>
              <w:rPr>
                <w:rFonts w:ascii="Times New Roman" w:hAnsi="Times New Roman"/>
                <w:b/>
                <w:bCs/>
                <w:color w:val="000000" w:themeColor="text1"/>
                <w:sz w:val="24"/>
                <w:szCs w:val="24"/>
              </w:rPr>
            </w:pPr>
            <w:r w:rsidRPr="12F79D19">
              <w:rPr>
                <w:rFonts w:ascii="Times New Roman" w:hAnsi="Times New Roman"/>
                <w:b/>
                <w:bCs/>
                <w:color w:val="000000" w:themeColor="text1"/>
                <w:sz w:val="24"/>
                <w:szCs w:val="24"/>
              </w:rPr>
              <w:t>WhatsApp Document</w:t>
            </w:r>
          </w:p>
        </w:tc>
        <w:tc>
          <w:tcPr>
            <w:tcW w:w="885" w:type="dxa"/>
            <w:vAlign w:val="bottom"/>
          </w:tcPr>
          <w:p w14:paraId="01F68128" w14:textId="699FD944" w:rsidR="619C5DD0" w:rsidRDefault="460AF7FE" w:rsidP="460AF7FE">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222" w:type="dxa"/>
            <w:vAlign w:val="bottom"/>
          </w:tcPr>
          <w:p w14:paraId="6C728A15" w14:textId="19D0AAD6" w:rsidR="619C5DD0" w:rsidRDefault="619C5DD0" w:rsidP="619C5DD0">
            <w:pPr>
              <w:ind w:left="28"/>
              <w:jc w:val="center"/>
              <w:rPr>
                <w:rFonts w:ascii="Times New Roman" w:hAnsi="Times New Roman"/>
                <w:color w:val="000000" w:themeColor="text1"/>
                <w:sz w:val="24"/>
                <w:szCs w:val="24"/>
              </w:rPr>
            </w:pPr>
          </w:p>
        </w:tc>
        <w:tc>
          <w:tcPr>
            <w:tcW w:w="1035" w:type="dxa"/>
            <w:vAlign w:val="bottom"/>
          </w:tcPr>
          <w:p w14:paraId="6FBA5077" w14:textId="578B7F37" w:rsidR="619C5DD0" w:rsidRPr="00CD411E" w:rsidRDefault="5342AE1F" w:rsidP="7E4BCF54">
            <w:pPr>
              <w:spacing w:line="259" w:lineRule="auto"/>
              <w:jc w:val="center"/>
              <w:rPr>
                <w:rFonts w:ascii="Times New Roman" w:hAnsi="Times New Roman"/>
                <w:color w:val="000000" w:themeColor="text1"/>
                <w:sz w:val="24"/>
                <w:szCs w:val="24"/>
              </w:rPr>
            </w:pPr>
            <w:r w:rsidRPr="5342AE1F">
              <w:rPr>
                <w:rFonts w:ascii="Times New Roman" w:hAnsi="Times New Roman"/>
                <w:color w:val="000000" w:themeColor="text1"/>
                <w:sz w:val="24"/>
                <w:szCs w:val="24"/>
              </w:rPr>
              <w:t>✓</w:t>
            </w:r>
          </w:p>
        </w:tc>
        <w:tc>
          <w:tcPr>
            <w:tcW w:w="236" w:type="dxa"/>
            <w:vAlign w:val="bottom"/>
          </w:tcPr>
          <w:p w14:paraId="6195BB3D" w14:textId="205EF830" w:rsidR="619C5DD0" w:rsidRPr="00CD411E" w:rsidRDefault="619C5DD0" w:rsidP="619C5DD0">
            <w:pPr>
              <w:ind w:left="28"/>
              <w:jc w:val="center"/>
              <w:rPr>
                <w:rFonts w:ascii="Times New Roman" w:hAnsi="Times New Roman"/>
                <w:color w:val="000000" w:themeColor="text1"/>
                <w:sz w:val="24"/>
                <w:szCs w:val="24"/>
                <w:highlight w:val="red"/>
              </w:rPr>
            </w:pPr>
          </w:p>
        </w:tc>
        <w:tc>
          <w:tcPr>
            <w:tcW w:w="1441" w:type="dxa"/>
            <w:vAlign w:val="bottom"/>
          </w:tcPr>
          <w:p w14:paraId="75B7F142" w14:textId="03472F68" w:rsidR="619C5DD0" w:rsidRPr="00CD411E" w:rsidRDefault="061152D3" w:rsidP="061152D3">
            <w:pPr>
              <w:spacing w:line="259" w:lineRule="auto"/>
              <w:jc w:val="center"/>
              <w:rPr>
                <w:rFonts w:ascii="Times New Roman" w:hAnsi="Times New Roman"/>
                <w:color w:val="000000" w:themeColor="text1"/>
                <w:sz w:val="24"/>
                <w:szCs w:val="24"/>
              </w:rPr>
            </w:pPr>
            <w:r w:rsidRPr="061152D3">
              <w:rPr>
                <w:rFonts w:ascii="Times New Roman" w:hAnsi="Times New Roman"/>
                <w:color w:val="000000" w:themeColor="text1"/>
                <w:sz w:val="24"/>
                <w:szCs w:val="24"/>
              </w:rPr>
              <w:t>✓</w:t>
            </w:r>
          </w:p>
        </w:tc>
        <w:tc>
          <w:tcPr>
            <w:tcW w:w="1470" w:type="dxa"/>
            <w:vAlign w:val="bottom"/>
          </w:tcPr>
          <w:p w14:paraId="4C4BEA35" w14:textId="184A24CF" w:rsidR="619C5DD0" w:rsidRPr="00CD411E" w:rsidRDefault="003D9FA6" w:rsidP="003D9FA6">
            <w:pPr>
              <w:spacing w:line="259" w:lineRule="auto"/>
              <w:jc w:val="center"/>
              <w:rPr>
                <w:rFonts w:ascii="Times New Roman" w:hAnsi="Times New Roman"/>
                <w:color w:val="000000" w:themeColor="text1"/>
                <w:sz w:val="24"/>
                <w:szCs w:val="24"/>
              </w:rPr>
            </w:pPr>
            <w:r w:rsidRPr="003D9FA6">
              <w:rPr>
                <w:rFonts w:ascii="Times New Roman" w:hAnsi="Times New Roman"/>
                <w:color w:val="000000" w:themeColor="text1"/>
                <w:sz w:val="24"/>
                <w:szCs w:val="24"/>
              </w:rPr>
              <w:t>✓</w:t>
            </w:r>
          </w:p>
        </w:tc>
      </w:tr>
      <w:tr w:rsidR="040B226E" w14:paraId="75D735E8" w14:textId="77777777" w:rsidTr="00CD411E">
        <w:trPr>
          <w:trHeight w:val="255"/>
          <w:jc w:val="center"/>
        </w:trPr>
        <w:tc>
          <w:tcPr>
            <w:tcW w:w="1980" w:type="dxa"/>
            <w:vAlign w:val="bottom"/>
          </w:tcPr>
          <w:p w14:paraId="06530484" w14:textId="6D9D22C4" w:rsidR="5A5B6B5B" w:rsidRDefault="5A5B6B5B" w:rsidP="5A5B6B5B">
            <w:pPr>
              <w:spacing w:line="259" w:lineRule="auto"/>
              <w:rPr>
                <w:rFonts w:ascii="Times New Roman" w:hAnsi="Times New Roman"/>
                <w:b/>
                <w:bCs/>
                <w:color w:val="000000" w:themeColor="text1"/>
                <w:sz w:val="24"/>
                <w:szCs w:val="24"/>
              </w:rPr>
            </w:pPr>
            <w:r w:rsidRPr="5A5B6B5B">
              <w:rPr>
                <w:rFonts w:ascii="Times New Roman" w:hAnsi="Times New Roman"/>
                <w:b/>
                <w:bCs/>
                <w:color w:val="000000" w:themeColor="text1"/>
                <w:sz w:val="24"/>
                <w:szCs w:val="24"/>
              </w:rPr>
              <w:t xml:space="preserve">Google </w:t>
            </w:r>
          </w:p>
          <w:p w14:paraId="0370D8CD" w14:textId="0E878C45" w:rsidR="040B226E" w:rsidRDefault="5A5B6B5B" w:rsidP="040B226E">
            <w:pPr>
              <w:spacing w:line="259" w:lineRule="auto"/>
              <w:rPr>
                <w:rFonts w:ascii="Times New Roman" w:hAnsi="Times New Roman"/>
                <w:b/>
                <w:bCs/>
                <w:color w:val="000000" w:themeColor="text1"/>
                <w:sz w:val="24"/>
                <w:szCs w:val="24"/>
              </w:rPr>
            </w:pPr>
            <w:r w:rsidRPr="5A5B6B5B">
              <w:rPr>
                <w:rFonts w:ascii="Times New Roman" w:hAnsi="Times New Roman"/>
                <w:b/>
                <w:bCs/>
                <w:color w:val="000000" w:themeColor="text1"/>
                <w:sz w:val="24"/>
                <w:szCs w:val="24"/>
              </w:rPr>
              <w:t>Drive</w:t>
            </w:r>
          </w:p>
        </w:tc>
        <w:tc>
          <w:tcPr>
            <w:tcW w:w="885" w:type="dxa"/>
            <w:vAlign w:val="bottom"/>
          </w:tcPr>
          <w:p w14:paraId="1E63BDF6" w14:textId="340057F3" w:rsidR="040B226E" w:rsidRDefault="460AF7FE" w:rsidP="040B226E">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222" w:type="dxa"/>
            <w:vAlign w:val="bottom"/>
          </w:tcPr>
          <w:p w14:paraId="023B5A3F" w14:textId="5FDED17A" w:rsidR="040B226E" w:rsidRDefault="040B226E" w:rsidP="040B226E">
            <w:pPr>
              <w:jc w:val="center"/>
              <w:rPr>
                <w:rFonts w:ascii="Times New Roman" w:hAnsi="Times New Roman"/>
                <w:color w:val="000000" w:themeColor="text1"/>
                <w:sz w:val="24"/>
                <w:szCs w:val="24"/>
              </w:rPr>
            </w:pPr>
          </w:p>
        </w:tc>
        <w:tc>
          <w:tcPr>
            <w:tcW w:w="1035" w:type="dxa"/>
            <w:vAlign w:val="bottom"/>
          </w:tcPr>
          <w:p w14:paraId="2F470DC8" w14:textId="24CFF13B" w:rsidR="040B226E" w:rsidRPr="00CD411E" w:rsidRDefault="7E4BCF54" w:rsidP="040B226E">
            <w:pPr>
              <w:spacing w:line="259" w:lineRule="auto"/>
              <w:jc w:val="center"/>
              <w:rPr>
                <w:rFonts w:ascii="Times New Roman" w:hAnsi="Times New Roman"/>
                <w:color w:val="000000" w:themeColor="text1"/>
                <w:sz w:val="24"/>
                <w:szCs w:val="24"/>
              </w:rPr>
            </w:pPr>
            <w:r w:rsidRPr="7E4BCF54">
              <w:rPr>
                <w:rFonts w:ascii="Times New Roman" w:hAnsi="Times New Roman"/>
                <w:color w:val="000000" w:themeColor="text1"/>
                <w:sz w:val="24"/>
                <w:szCs w:val="24"/>
              </w:rPr>
              <w:t>✓</w:t>
            </w:r>
          </w:p>
        </w:tc>
        <w:tc>
          <w:tcPr>
            <w:tcW w:w="236" w:type="dxa"/>
            <w:vAlign w:val="bottom"/>
          </w:tcPr>
          <w:p w14:paraId="123C740A" w14:textId="4F54ADCA" w:rsidR="040B226E" w:rsidRPr="00CD411E" w:rsidRDefault="040B226E" w:rsidP="040B226E">
            <w:pPr>
              <w:jc w:val="center"/>
              <w:rPr>
                <w:rFonts w:ascii="Times New Roman" w:hAnsi="Times New Roman"/>
                <w:color w:val="000000" w:themeColor="text1"/>
                <w:sz w:val="24"/>
                <w:szCs w:val="24"/>
                <w:highlight w:val="red"/>
              </w:rPr>
            </w:pPr>
          </w:p>
        </w:tc>
        <w:tc>
          <w:tcPr>
            <w:tcW w:w="1441" w:type="dxa"/>
            <w:vAlign w:val="bottom"/>
          </w:tcPr>
          <w:p w14:paraId="425D98C7" w14:textId="7597A1E3" w:rsidR="040B226E" w:rsidRPr="00CD411E" w:rsidRDefault="061152D3" w:rsidP="040B226E">
            <w:pPr>
              <w:spacing w:line="259" w:lineRule="auto"/>
              <w:jc w:val="center"/>
              <w:rPr>
                <w:rFonts w:ascii="Times New Roman" w:hAnsi="Times New Roman"/>
                <w:color w:val="000000" w:themeColor="text1"/>
                <w:sz w:val="24"/>
                <w:szCs w:val="24"/>
              </w:rPr>
            </w:pPr>
            <w:r w:rsidRPr="061152D3">
              <w:rPr>
                <w:rFonts w:ascii="Times New Roman" w:hAnsi="Times New Roman"/>
                <w:color w:val="000000" w:themeColor="text1"/>
                <w:sz w:val="24"/>
                <w:szCs w:val="24"/>
              </w:rPr>
              <w:t>✓</w:t>
            </w:r>
          </w:p>
        </w:tc>
        <w:tc>
          <w:tcPr>
            <w:tcW w:w="1470" w:type="dxa"/>
            <w:vAlign w:val="bottom"/>
          </w:tcPr>
          <w:p w14:paraId="70771000" w14:textId="05CDB943" w:rsidR="040B226E" w:rsidRPr="00CD411E" w:rsidRDefault="061152D3" w:rsidP="040B226E">
            <w:pPr>
              <w:spacing w:line="259" w:lineRule="auto"/>
              <w:jc w:val="center"/>
              <w:rPr>
                <w:rFonts w:ascii="Times New Roman" w:hAnsi="Times New Roman"/>
                <w:color w:val="000000" w:themeColor="text1"/>
                <w:sz w:val="24"/>
                <w:szCs w:val="24"/>
              </w:rPr>
            </w:pPr>
            <w:r w:rsidRPr="061152D3">
              <w:rPr>
                <w:rFonts w:ascii="Times New Roman" w:hAnsi="Times New Roman"/>
                <w:color w:val="000000" w:themeColor="text1"/>
                <w:sz w:val="24"/>
                <w:szCs w:val="24"/>
              </w:rPr>
              <w:t>✓</w:t>
            </w:r>
          </w:p>
        </w:tc>
      </w:tr>
      <w:tr w:rsidR="00CB55FB" w14:paraId="0EB4D3E5" w14:textId="77777777" w:rsidTr="00CD411E">
        <w:trPr>
          <w:trHeight w:val="255"/>
          <w:jc w:val="center"/>
        </w:trPr>
        <w:tc>
          <w:tcPr>
            <w:tcW w:w="1980" w:type="dxa"/>
            <w:vAlign w:val="bottom"/>
          </w:tcPr>
          <w:p w14:paraId="0E723541" w14:textId="507CBF03" w:rsidR="619C5DD0" w:rsidRDefault="1325C98B" w:rsidP="619C5DD0">
            <w:pPr>
              <w:spacing w:line="259" w:lineRule="auto"/>
              <w:rPr>
                <w:rFonts w:ascii="Times New Roman" w:hAnsi="Times New Roman"/>
                <w:b/>
                <w:bCs/>
                <w:color w:val="000000" w:themeColor="text1"/>
                <w:sz w:val="24"/>
                <w:szCs w:val="24"/>
              </w:rPr>
            </w:pPr>
            <w:r w:rsidRPr="1325C98B">
              <w:rPr>
                <w:rFonts w:ascii="Times New Roman" w:hAnsi="Times New Roman"/>
                <w:b/>
                <w:bCs/>
                <w:color w:val="000000" w:themeColor="text1"/>
                <w:sz w:val="24"/>
                <w:szCs w:val="24"/>
              </w:rPr>
              <w:t>Facebook Messenger</w:t>
            </w:r>
          </w:p>
        </w:tc>
        <w:tc>
          <w:tcPr>
            <w:tcW w:w="885" w:type="dxa"/>
            <w:vAlign w:val="bottom"/>
          </w:tcPr>
          <w:p w14:paraId="0EB93384" w14:textId="0DC7D5AB" w:rsidR="619C5DD0" w:rsidRDefault="460AF7FE" w:rsidP="460AF7FE">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222" w:type="dxa"/>
            <w:vAlign w:val="bottom"/>
          </w:tcPr>
          <w:p w14:paraId="6890A418" w14:textId="04480742" w:rsidR="619C5DD0" w:rsidRDefault="619C5DD0" w:rsidP="619C5DD0">
            <w:pPr>
              <w:jc w:val="center"/>
              <w:rPr>
                <w:rFonts w:ascii="Times New Roman" w:hAnsi="Times New Roman"/>
                <w:color w:val="000000" w:themeColor="text1"/>
                <w:sz w:val="24"/>
                <w:szCs w:val="24"/>
              </w:rPr>
            </w:pPr>
          </w:p>
        </w:tc>
        <w:tc>
          <w:tcPr>
            <w:tcW w:w="1035" w:type="dxa"/>
            <w:vAlign w:val="bottom"/>
          </w:tcPr>
          <w:p w14:paraId="0898C386" w14:textId="5D4F2A6B" w:rsidR="619C5DD0" w:rsidRPr="00CD411E" w:rsidRDefault="722C2437" w:rsidP="619C5DD0">
            <w:pPr>
              <w:spacing w:line="259" w:lineRule="auto"/>
              <w:jc w:val="center"/>
              <w:rPr>
                <w:rFonts w:ascii="Times New Roman" w:hAnsi="Times New Roman"/>
                <w:color w:val="000000" w:themeColor="text1"/>
                <w:sz w:val="24"/>
                <w:szCs w:val="24"/>
              </w:rPr>
            </w:pPr>
            <w:r w:rsidRPr="722C2437">
              <w:rPr>
                <w:rFonts w:ascii="Times New Roman" w:hAnsi="Times New Roman"/>
                <w:color w:val="000000" w:themeColor="text1"/>
                <w:sz w:val="24"/>
                <w:szCs w:val="24"/>
              </w:rPr>
              <w:t>✓</w:t>
            </w:r>
          </w:p>
        </w:tc>
        <w:tc>
          <w:tcPr>
            <w:tcW w:w="236" w:type="dxa"/>
            <w:vAlign w:val="bottom"/>
          </w:tcPr>
          <w:p w14:paraId="37F43F46" w14:textId="56BAD76C" w:rsidR="619C5DD0" w:rsidRPr="00CD411E" w:rsidRDefault="619C5DD0" w:rsidP="619C5DD0">
            <w:pPr>
              <w:jc w:val="center"/>
              <w:rPr>
                <w:rFonts w:ascii="Times New Roman" w:hAnsi="Times New Roman"/>
                <w:color w:val="000000" w:themeColor="text1"/>
                <w:sz w:val="24"/>
                <w:szCs w:val="24"/>
                <w:highlight w:val="red"/>
              </w:rPr>
            </w:pPr>
          </w:p>
        </w:tc>
        <w:tc>
          <w:tcPr>
            <w:tcW w:w="1441" w:type="dxa"/>
            <w:vAlign w:val="bottom"/>
          </w:tcPr>
          <w:p w14:paraId="67E883E1" w14:textId="463C6103" w:rsidR="619C5DD0" w:rsidRPr="00CD411E" w:rsidRDefault="152BF9F0" w:rsidP="152BF9F0">
            <w:pPr>
              <w:spacing w:line="259" w:lineRule="auto"/>
              <w:jc w:val="center"/>
              <w:rPr>
                <w:rFonts w:ascii="Times New Roman" w:hAnsi="Times New Roman"/>
                <w:color w:val="000000" w:themeColor="text1"/>
                <w:sz w:val="24"/>
                <w:szCs w:val="24"/>
              </w:rPr>
            </w:pPr>
            <w:r w:rsidRPr="152BF9F0">
              <w:rPr>
                <w:rFonts w:ascii="Times New Roman" w:hAnsi="Times New Roman"/>
                <w:color w:val="000000" w:themeColor="text1"/>
                <w:sz w:val="24"/>
                <w:szCs w:val="24"/>
              </w:rPr>
              <w:t>✓</w:t>
            </w:r>
          </w:p>
        </w:tc>
        <w:tc>
          <w:tcPr>
            <w:tcW w:w="1470" w:type="dxa"/>
            <w:vAlign w:val="bottom"/>
          </w:tcPr>
          <w:p w14:paraId="4C64DEC4" w14:textId="07BA6B31" w:rsidR="619C5DD0" w:rsidRPr="00CD411E" w:rsidRDefault="25666468" w:rsidP="061152D3">
            <w:pPr>
              <w:spacing w:line="259" w:lineRule="auto"/>
              <w:jc w:val="center"/>
              <w:rPr>
                <w:rFonts w:ascii="Times New Roman" w:hAnsi="Times New Roman"/>
                <w:color w:val="000000" w:themeColor="text1"/>
                <w:sz w:val="24"/>
                <w:szCs w:val="24"/>
              </w:rPr>
            </w:pPr>
            <w:r w:rsidRPr="25666468">
              <w:rPr>
                <w:rFonts w:ascii="Times New Roman" w:hAnsi="Times New Roman"/>
                <w:color w:val="000000" w:themeColor="text1"/>
                <w:sz w:val="24"/>
                <w:szCs w:val="24"/>
              </w:rPr>
              <w:t>✓</w:t>
            </w:r>
          </w:p>
        </w:tc>
      </w:tr>
      <w:tr w:rsidR="460AF7FE" w14:paraId="5BC97F46" w14:textId="77777777" w:rsidTr="00CD411E">
        <w:trPr>
          <w:trHeight w:val="255"/>
          <w:jc w:val="center"/>
        </w:trPr>
        <w:tc>
          <w:tcPr>
            <w:tcW w:w="1980" w:type="dxa"/>
            <w:tcBorders>
              <w:bottom w:val="single" w:sz="4" w:space="0" w:color="000000" w:themeColor="text1"/>
            </w:tcBorders>
            <w:vAlign w:val="bottom"/>
          </w:tcPr>
          <w:p w14:paraId="6762B694" w14:textId="568E39C4" w:rsidR="460AF7FE" w:rsidRDefault="460AF7FE" w:rsidP="460AF7FE">
            <w:pPr>
              <w:spacing w:line="259" w:lineRule="auto"/>
            </w:pPr>
            <w:r w:rsidRPr="460AF7FE">
              <w:rPr>
                <w:rFonts w:ascii="Times New Roman" w:hAnsi="Times New Roman"/>
                <w:b/>
                <w:bCs/>
                <w:color w:val="000000" w:themeColor="text1"/>
                <w:sz w:val="24"/>
                <w:szCs w:val="24"/>
              </w:rPr>
              <w:t>Gmail</w:t>
            </w:r>
          </w:p>
        </w:tc>
        <w:tc>
          <w:tcPr>
            <w:tcW w:w="885" w:type="dxa"/>
            <w:tcBorders>
              <w:bottom w:val="single" w:sz="4" w:space="0" w:color="000000" w:themeColor="text1"/>
            </w:tcBorders>
            <w:vAlign w:val="bottom"/>
          </w:tcPr>
          <w:p w14:paraId="777E2F0A" w14:textId="568E39C4" w:rsidR="460AF7FE" w:rsidRDefault="460AF7FE" w:rsidP="460AF7FE">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222" w:type="dxa"/>
            <w:tcBorders>
              <w:bottom w:val="single" w:sz="4" w:space="0" w:color="000000" w:themeColor="text1"/>
            </w:tcBorders>
            <w:vAlign w:val="bottom"/>
          </w:tcPr>
          <w:p w14:paraId="3325CE07" w14:textId="568E39C4" w:rsidR="460AF7FE" w:rsidRDefault="460AF7FE" w:rsidP="460AF7FE">
            <w:pPr>
              <w:ind w:left="28"/>
              <w:jc w:val="center"/>
              <w:rPr>
                <w:rFonts w:ascii="Times New Roman" w:hAnsi="Times New Roman"/>
                <w:color w:val="000000" w:themeColor="text1"/>
                <w:sz w:val="24"/>
                <w:szCs w:val="24"/>
              </w:rPr>
            </w:pPr>
          </w:p>
        </w:tc>
        <w:tc>
          <w:tcPr>
            <w:tcW w:w="1035" w:type="dxa"/>
            <w:tcBorders>
              <w:bottom w:val="single" w:sz="4" w:space="0" w:color="000000" w:themeColor="text1"/>
            </w:tcBorders>
            <w:vAlign w:val="bottom"/>
          </w:tcPr>
          <w:p w14:paraId="67A691E2" w14:textId="6545ECD0" w:rsidR="460AF7FE" w:rsidRPr="00CD411E" w:rsidRDefault="722C2437" w:rsidP="722C2437">
            <w:pPr>
              <w:spacing w:line="259" w:lineRule="auto"/>
              <w:jc w:val="center"/>
              <w:rPr>
                <w:rFonts w:ascii="Times New Roman" w:hAnsi="Times New Roman"/>
                <w:color w:val="000000" w:themeColor="text1"/>
                <w:sz w:val="24"/>
                <w:szCs w:val="24"/>
              </w:rPr>
            </w:pPr>
            <w:r w:rsidRPr="722C2437">
              <w:rPr>
                <w:rFonts w:ascii="Times New Roman" w:hAnsi="Times New Roman"/>
                <w:color w:val="000000" w:themeColor="text1"/>
                <w:sz w:val="24"/>
                <w:szCs w:val="24"/>
              </w:rPr>
              <w:t>✓</w:t>
            </w:r>
          </w:p>
        </w:tc>
        <w:tc>
          <w:tcPr>
            <w:tcW w:w="236" w:type="dxa"/>
            <w:tcBorders>
              <w:bottom w:val="single" w:sz="4" w:space="0" w:color="000000" w:themeColor="text1"/>
            </w:tcBorders>
            <w:vAlign w:val="bottom"/>
          </w:tcPr>
          <w:p w14:paraId="778D34DA" w14:textId="568E39C4" w:rsidR="460AF7FE" w:rsidRPr="00CD411E" w:rsidRDefault="460AF7FE" w:rsidP="460AF7FE">
            <w:pPr>
              <w:ind w:left="28"/>
              <w:jc w:val="center"/>
              <w:rPr>
                <w:rFonts w:ascii="Times New Roman" w:hAnsi="Times New Roman"/>
                <w:color w:val="000000" w:themeColor="text1"/>
                <w:sz w:val="24"/>
                <w:szCs w:val="24"/>
                <w:highlight w:val="red"/>
              </w:rPr>
            </w:pPr>
          </w:p>
        </w:tc>
        <w:tc>
          <w:tcPr>
            <w:tcW w:w="1441" w:type="dxa"/>
            <w:tcBorders>
              <w:bottom w:val="single" w:sz="4" w:space="0" w:color="000000" w:themeColor="text1"/>
            </w:tcBorders>
            <w:vAlign w:val="bottom"/>
          </w:tcPr>
          <w:p w14:paraId="2D548B80" w14:textId="39B54E09" w:rsidR="460AF7FE" w:rsidRPr="00CD411E" w:rsidRDefault="17C44418" w:rsidP="17C44418">
            <w:pPr>
              <w:spacing w:line="259" w:lineRule="auto"/>
              <w:jc w:val="center"/>
              <w:rPr>
                <w:rFonts w:ascii="Times New Roman" w:hAnsi="Times New Roman"/>
                <w:color w:val="000000" w:themeColor="text1"/>
                <w:sz w:val="24"/>
                <w:szCs w:val="24"/>
              </w:rPr>
            </w:pPr>
            <w:r w:rsidRPr="17C44418">
              <w:rPr>
                <w:rFonts w:ascii="Times New Roman" w:hAnsi="Times New Roman"/>
                <w:color w:val="000000" w:themeColor="text1"/>
                <w:sz w:val="24"/>
                <w:szCs w:val="24"/>
              </w:rPr>
              <w:t>✓</w:t>
            </w:r>
          </w:p>
        </w:tc>
        <w:tc>
          <w:tcPr>
            <w:tcW w:w="1470" w:type="dxa"/>
            <w:tcBorders>
              <w:bottom w:val="single" w:sz="4" w:space="0" w:color="000000" w:themeColor="text1"/>
            </w:tcBorders>
            <w:vAlign w:val="bottom"/>
          </w:tcPr>
          <w:p w14:paraId="5F369E2D" w14:textId="10EBC24F" w:rsidR="460AF7FE" w:rsidRPr="00CD411E" w:rsidRDefault="152BF9F0" w:rsidP="78B42971">
            <w:pPr>
              <w:spacing w:line="259" w:lineRule="auto"/>
              <w:jc w:val="center"/>
              <w:rPr>
                <w:rFonts w:ascii="Times New Roman" w:hAnsi="Times New Roman"/>
                <w:color w:val="000000" w:themeColor="text1"/>
                <w:sz w:val="24"/>
                <w:szCs w:val="24"/>
              </w:rPr>
            </w:pPr>
            <w:r w:rsidRPr="152BF9F0">
              <w:rPr>
                <w:rFonts w:ascii="Times New Roman" w:hAnsi="Times New Roman"/>
                <w:color w:val="000000" w:themeColor="text1"/>
                <w:sz w:val="24"/>
                <w:szCs w:val="24"/>
              </w:rPr>
              <w:t>✓</w:t>
            </w:r>
          </w:p>
        </w:tc>
      </w:tr>
    </w:tbl>
    <w:p w14:paraId="4621E9F4" w14:textId="3E254265" w:rsidR="50764FC1" w:rsidRDefault="50764FC1" w:rsidP="55D3D50A">
      <w:pPr>
        <w:pStyle w:val="subsection"/>
        <w:numPr>
          <w:ilvl w:val="1"/>
          <w:numId w:val="0"/>
        </w:numPr>
        <w:spacing w:before="0"/>
      </w:pPr>
    </w:p>
    <w:p w14:paraId="3583E3E1" w14:textId="3EC03262" w:rsidR="0852F8CF" w:rsidRPr="007C03FA" w:rsidRDefault="19A7FA10" w:rsidP="19A7FA10">
      <w:pPr>
        <w:pStyle w:val="subsection"/>
        <w:numPr>
          <w:ilvl w:val="1"/>
          <w:numId w:val="0"/>
        </w:numPr>
        <w:spacing w:before="0"/>
        <w:jc w:val="both"/>
        <w:rPr>
          <w:rFonts w:ascii="Times New Roman" w:hAnsi="Times New Roman"/>
          <w:i w:val="0"/>
          <w:iCs w:val="0"/>
          <w:sz w:val="24"/>
          <w:szCs w:val="24"/>
        </w:rPr>
      </w:pPr>
      <w:r w:rsidRPr="19A7FA10">
        <w:rPr>
          <w:rFonts w:ascii="Times New Roman" w:hAnsi="Times New Roman"/>
          <w:i w:val="0"/>
          <w:iCs w:val="0"/>
          <w:sz w:val="24"/>
          <w:szCs w:val="24"/>
        </w:rPr>
        <w:t>As illustrated in Table 5, all algorithms managed to achieve full passes for every transmission method. However, DWT-DCT algorithm failed to achieve full passes as it failed to</w:t>
      </w:r>
      <w:r w:rsidR="00AF3630">
        <w:rPr>
          <w:rFonts w:ascii="Times New Roman" w:hAnsi="Times New Roman"/>
          <w:i w:val="0"/>
          <w:iCs w:val="0"/>
          <w:sz w:val="24"/>
          <w:szCs w:val="24"/>
        </w:rPr>
        <w:t xml:space="preserve"> </w:t>
      </w:r>
      <w:r w:rsidR="00F67EFC">
        <w:rPr>
          <w:rFonts w:ascii="Times New Roman" w:hAnsi="Times New Roman"/>
          <w:i w:val="0"/>
          <w:iCs w:val="0"/>
          <w:sz w:val="24"/>
          <w:szCs w:val="24"/>
        </w:rPr>
        <w:t>transmit</w:t>
      </w:r>
      <w:r w:rsidR="00AF3630">
        <w:rPr>
          <w:rFonts w:ascii="Times New Roman" w:hAnsi="Times New Roman"/>
          <w:i w:val="0"/>
          <w:iCs w:val="0"/>
          <w:sz w:val="24"/>
          <w:szCs w:val="24"/>
        </w:rPr>
        <w:t xml:space="preserve"> across</w:t>
      </w:r>
      <w:r w:rsidRPr="19A7FA10">
        <w:rPr>
          <w:rFonts w:ascii="Times New Roman" w:hAnsi="Times New Roman"/>
          <w:i w:val="0"/>
          <w:iCs w:val="0"/>
          <w:sz w:val="24"/>
          <w:szCs w:val="24"/>
        </w:rPr>
        <w:t xml:space="preserve"> WhatsApp Image. It can be believed that this failure was caused by the compression of WhatsApp.</w:t>
      </w:r>
    </w:p>
    <w:p w14:paraId="3221E557" w14:textId="6F8734B0" w:rsidR="5C196FE4" w:rsidRDefault="5C196FE4" w:rsidP="2F269DBA">
      <w:pPr>
        <w:pStyle w:val="subsection"/>
        <w:numPr>
          <w:ilvl w:val="1"/>
          <w:numId w:val="0"/>
        </w:numPr>
        <w:spacing w:before="0"/>
        <w:rPr>
          <w:i w:val="0"/>
          <w:iCs w:val="0"/>
        </w:rPr>
      </w:pPr>
    </w:p>
    <w:p w14:paraId="223E6F2D" w14:textId="3E254265" w:rsidR="50764FC1" w:rsidRDefault="22472E43" w:rsidP="50764FC1">
      <w:pPr>
        <w:pStyle w:val="TableCaptionCentred"/>
      </w:pPr>
      <w:r>
        <w:t xml:space="preserve">Table </w:t>
      </w:r>
      <w:r w:rsidR="460AF7FE">
        <w:t>6</w:t>
      </w:r>
      <w:r>
        <w:t xml:space="preserve">. Algorithm </w:t>
      </w:r>
      <w:r w:rsidR="6CCB9FF9">
        <w:t>Implementation</w:t>
      </w:r>
      <w:r>
        <w:t xml:space="preserve"> Benchmarking.</w:t>
      </w:r>
    </w:p>
    <w:tbl>
      <w:tblPr>
        <w:tblW w:w="7657" w:type="dxa"/>
        <w:jc w:val="center"/>
        <w:tblLook w:val="0000" w:firstRow="0" w:lastRow="0" w:firstColumn="0" w:lastColumn="0" w:noHBand="0" w:noVBand="0"/>
      </w:tblPr>
      <w:tblGrid>
        <w:gridCol w:w="1650"/>
        <w:gridCol w:w="1244"/>
        <w:gridCol w:w="222"/>
        <w:gridCol w:w="1244"/>
        <w:gridCol w:w="222"/>
        <w:gridCol w:w="1515"/>
        <w:gridCol w:w="1560"/>
      </w:tblGrid>
      <w:tr w:rsidR="50764FC1" w14:paraId="6339B0D7" w14:textId="77777777" w:rsidTr="545DD615">
        <w:trPr>
          <w:trHeight w:val="511"/>
          <w:jc w:val="center"/>
        </w:trPr>
        <w:tc>
          <w:tcPr>
            <w:tcW w:w="1650" w:type="dxa"/>
            <w:tcBorders>
              <w:top w:val="single" w:sz="6" w:space="0" w:color="auto"/>
              <w:bottom w:val="single" w:sz="4" w:space="0" w:color="auto"/>
            </w:tcBorders>
          </w:tcPr>
          <w:p w14:paraId="4AB4FCDE" w14:textId="77777777" w:rsidR="50764FC1" w:rsidRDefault="50764FC1" w:rsidP="50764FC1">
            <w:pPr>
              <w:jc w:val="center"/>
              <w:rPr>
                <w:rFonts w:ascii="Times New Roman" w:hAnsi="Times New Roman"/>
                <w:sz w:val="20"/>
                <w:u w:val="single"/>
              </w:rPr>
            </w:pPr>
          </w:p>
        </w:tc>
        <w:tc>
          <w:tcPr>
            <w:tcW w:w="1244" w:type="dxa"/>
            <w:tcBorders>
              <w:top w:val="single" w:sz="6" w:space="0" w:color="auto"/>
              <w:bottom w:val="single" w:sz="4" w:space="0" w:color="auto"/>
            </w:tcBorders>
          </w:tcPr>
          <w:p w14:paraId="07C34A08" w14:textId="7D29E57B" w:rsidR="545DD615" w:rsidRPr="545DD615" w:rsidRDefault="55457D9D" w:rsidP="545DD615">
            <w:pPr>
              <w:spacing w:line="259" w:lineRule="auto"/>
              <w:ind w:left="28"/>
              <w:jc w:val="center"/>
            </w:pPr>
            <w:r w:rsidRPr="55457D9D">
              <w:rPr>
                <w:rFonts w:ascii="Times New Roman" w:hAnsi="Times New Roman"/>
                <w:b/>
                <w:bCs/>
                <w:color w:val="000000" w:themeColor="text1"/>
                <w:sz w:val="24"/>
                <w:szCs w:val="24"/>
              </w:rPr>
              <w:t xml:space="preserve">DWT </w:t>
            </w:r>
          </w:p>
        </w:tc>
        <w:tc>
          <w:tcPr>
            <w:tcW w:w="222" w:type="dxa"/>
            <w:tcBorders>
              <w:top w:val="single" w:sz="6" w:space="0" w:color="auto"/>
              <w:bottom w:val="single" w:sz="4" w:space="0" w:color="auto"/>
            </w:tcBorders>
          </w:tcPr>
          <w:p w14:paraId="7BD41C41" w14:textId="55839832" w:rsidR="545DD615" w:rsidRDefault="545DD615" w:rsidP="545DD615">
            <w:pPr>
              <w:spacing w:line="259" w:lineRule="auto"/>
              <w:jc w:val="center"/>
              <w:rPr>
                <w:rFonts w:ascii="Times New Roman" w:hAnsi="Times New Roman"/>
                <w:b/>
                <w:bCs/>
                <w:i/>
                <w:iCs/>
                <w:color w:val="000000" w:themeColor="text1"/>
                <w:sz w:val="24"/>
                <w:szCs w:val="24"/>
              </w:rPr>
            </w:pPr>
          </w:p>
        </w:tc>
        <w:tc>
          <w:tcPr>
            <w:tcW w:w="1244" w:type="dxa"/>
            <w:tcBorders>
              <w:top w:val="single" w:sz="6" w:space="0" w:color="auto"/>
              <w:bottom w:val="single" w:sz="4" w:space="0" w:color="auto"/>
            </w:tcBorders>
          </w:tcPr>
          <w:p w14:paraId="39B2DAF8" w14:textId="6C53EB74" w:rsidR="545DD615" w:rsidRPr="545DD615" w:rsidRDefault="55457D9D" w:rsidP="545DD615">
            <w:pPr>
              <w:spacing w:line="259" w:lineRule="auto"/>
              <w:ind w:left="28"/>
              <w:jc w:val="center"/>
            </w:pPr>
            <w:r w:rsidRPr="55457D9D">
              <w:rPr>
                <w:rFonts w:ascii="Times New Roman" w:hAnsi="Times New Roman"/>
                <w:b/>
                <w:bCs/>
                <w:color w:val="000000" w:themeColor="text1"/>
                <w:sz w:val="24"/>
                <w:szCs w:val="24"/>
              </w:rPr>
              <w:t>DWT-DCT</w:t>
            </w:r>
          </w:p>
        </w:tc>
        <w:tc>
          <w:tcPr>
            <w:tcW w:w="222" w:type="dxa"/>
            <w:tcBorders>
              <w:top w:val="single" w:sz="6" w:space="0" w:color="auto"/>
              <w:bottom w:val="single" w:sz="4" w:space="0" w:color="auto"/>
            </w:tcBorders>
          </w:tcPr>
          <w:p w14:paraId="3B0F3E0A" w14:textId="1343EBD5" w:rsidR="545DD615" w:rsidRDefault="545DD615" w:rsidP="545DD615">
            <w:pPr>
              <w:ind w:left="28"/>
              <w:jc w:val="center"/>
              <w:rPr>
                <w:rFonts w:ascii="Times New Roman" w:hAnsi="Times New Roman"/>
                <w:b/>
                <w:bCs/>
                <w:i/>
                <w:iCs/>
                <w:color w:val="000000" w:themeColor="text1"/>
                <w:sz w:val="24"/>
                <w:szCs w:val="24"/>
              </w:rPr>
            </w:pPr>
          </w:p>
        </w:tc>
        <w:tc>
          <w:tcPr>
            <w:tcW w:w="1515" w:type="dxa"/>
            <w:tcBorders>
              <w:top w:val="single" w:sz="6" w:space="0" w:color="auto"/>
              <w:bottom w:val="single" w:sz="4" w:space="0" w:color="auto"/>
            </w:tcBorders>
          </w:tcPr>
          <w:p w14:paraId="6112EF73" w14:textId="22763A8F" w:rsidR="545DD615" w:rsidRPr="545DD615" w:rsidRDefault="55457D9D" w:rsidP="545DD615">
            <w:pPr>
              <w:spacing w:line="259" w:lineRule="auto"/>
              <w:ind w:left="28"/>
              <w:jc w:val="center"/>
            </w:pPr>
            <w:r w:rsidRPr="55457D9D">
              <w:rPr>
                <w:rFonts w:ascii="Times New Roman" w:hAnsi="Times New Roman"/>
                <w:b/>
                <w:bCs/>
                <w:color w:val="000000" w:themeColor="text1"/>
                <w:sz w:val="24"/>
                <w:szCs w:val="24"/>
              </w:rPr>
              <w:t>DWT-DCT-SVD</w:t>
            </w:r>
          </w:p>
        </w:tc>
        <w:tc>
          <w:tcPr>
            <w:tcW w:w="1560" w:type="dxa"/>
            <w:tcBorders>
              <w:top w:val="single" w:sz="6" w:space="0" w:color="auto"/>
              <w:bottom w:val="single" w:sz="4" w:space="0" w:color="auto"/>
            </w:tcBorders>
          </w:tcPr>
          <w:p w14:paraId="235BDBD0" w14:textId="3FFAAD25" w:rsidR="545DD615" w:rsidRPr="545DD615" w:rsidRDefault="143C1F9B" w:rsidP="545DD615">
            <w:pPr>
              <w:spacing w:line="259" w:lineRule="auto"/>
              <w:ind w:left="28"/>
              <w:jc w:val="center"/>
              <w:rPr>
                <w:rFonts w:ascii="Times New Roman" w:hAnsi="Times New Roman"/>
                <w:b/>
                <w:bCs/>
                <w:color w:val="000000" w:themeColor="text1"/>
                <w:sz w:val="24"/>
                <w:szCs w:val="24"/>
              </w:rPr>
            </w:pPr>
            <w:r w:rsidRPr="143C1F9B">
              <w:rPr>
                <w:rFonts w:ascii="Times New Roman" w:hAnsi="Times New Roman"/>
                <w:b/>
                <w:bCs/>
                <w:color w:val="000000" w:themeColor="text1"/>
                <w:sz w:val="24"/>
                <w:szCs w:val="24"/>
              </w:rPr>
              <w:t>RivaGAN</w:t>
            </w:r>
          </w:p>
        </w:tc>
      </w:tr>
      <w:tr w:rsidR="50764FC1" w14:paraId="72065B74" w14:textId="77777777" w:rsidTr="545DD615">
        <w:trPr>
          <w:trHeight w:val="255"/>
          <w:jc w:val="center"/>
        </w:trPr>
        <w:tc>
          <w:tcPr>
            <w:tcW w:w="1650" w:type="dxa"/>
            <w:vAlign w:val="bottom"/>
          </w:tcPr>
          <w:p w14:paraId="5CC9970A" w14:textId="1AA496B0" w:rsidR="50764FC1" w:rsidRDefault="219F857C" w:rsidP="50764FC1">
            <w:pPr>
              <w:spacing w:line="259" w:lineRule="auto"/>
            </w:pPr>
            <w:r w:rsidRPr="219F857C">
              <w:rPr>
                <w:rFonts w:ascii="Times New Roman" w:hAnsi="Times New Roman"/>
                <w:b/>
                <w:bCs/>
                <w:color w:val="000000" w:themeColor="text1"/>
                <w:sz w:val="24"/>
                <w:szCs w:val="24"/>
              </w:rPr>
              <w:t>Character Length Limit</w:t>
            </w:r>
          </w:p>
        </w:tc>
        <w:tc>
          <w:tcPr>
            <w:tcW w:w="1244" w:type="dxa"/>
            <w:vAlign w:val="bottom"/>
          </w:tcPr>
          <w:p w14:paraId="24B0C563" w14:textId="4B6DFBC6" w:rsidR="50764FC1" w:rsidRDefault="460AF7FE" w:rsidP="50764FC1">
            <w:pPr>
              <w:spacing w:line="259" w:lineRule="auto"/>
              <w:jc w:val="center"/>
            </w:pPr>
            <w:r w:rsidRPr="460AF7FE">
              <w:rPr>
                <w:rFonts w:ascii="Times New Roman" w:hAnsi="Times New Roman"/>
                <w:color w:val="000000" w:themeColor="text1"/>
                <w:sz w:val="24"/>
                <w:szCs w:val="24"/>
              </w:rPr>
              <w:t>✕</w:t>
            </w:r>
          </w:p>
        </w:tc>
        <w:tc>
          <w:tcPr>
            <w:tcW w:w="222" w:type="dxa"/>
            <w:vAlign w:val="bottom"/>
          </w:tcPr>
          <w:p w14:paraId="182895A4" w14:textId="40A168F7" w:rsidR="50764FC1" w:rsidRDefault="50764FC1" w:rsidP="50764FC1">
            <w:pPr>
              <w:ind w:left="28"/>
              <w:jc w:val="center"/>
              <w:rPr>
                <w:rFonts w:ascii="Times New Roman" w:hAnsi="Times New Roman"/>
                <w:color w:val="000000" w:themeColor="text1"/>
                <w:sz w:val="24"/>
                <w:szCs w:val="24"/>
              </w:rPr>
            </w:pPr>
          </w:p>
        </w:tc>
        <w:tc>
          <w:tcPr>
            <w:tcW w:w="1244" w:type="dxa"/>
            <w:vAlign w:val="bottom"/>
          </w:tcPr>
          <w:p w14:paraId="2A597988" w14:textId="40DC4FBB" w:rsidR="50764FC1" w:rsidRDefault="460AF7FE" w:rsidP="50764FC1">
            <w:pPr>
              <w:spacing w:line="259" w:lineRule="auto"/>
              <w:ind w:left="28"/>
              <w:jc w:val="center"/>
            </w:pPr>
            <w:r w:rsidRPr="460AF7FE">
              <w:rPr>
                <w:rFonts w:ascii="Times New Roman" w:hAnsi="Times New Roman"/>
                <w:color w:val="000000" w:themeColor="text1"/>
                <w:sz w:val="24"/>
                <w:szCs w:val="24"/>
              </w:rPr>
              <w:t>✕</w:t>
            </w:r>
          </w:p>
        </w:tc>
        <w:tc>
          <w:tcPr>
            <w:tcW w:w="222" w:type="dxa"/>
            <w:vAlign w:val="bottom"/>
          </w:tcPr>
          <w:p w14:paraId="5BB4A864" w14:textId="7467E0F3" w:rsidR="50764FC1" w:rsidRDefault="50764FC1" w:rsidP="50764FC1">
            <w:pPr>
              <w:ind w:left="28"/>
              <w:jc w:val="center"/>
              <w:rPr>
                <w:rFonts w:ascii="Times New Roman" w:hAnsi="Times New Roman"/>
                <w:color w:val="000000" w:themeColor="text1"/>
                <w:sz w:val="24"/>
                <w:szCs w:val="24"/>
              </w:rPr>
            </w:pPr>
          </w:p>
        </w:tc>
        <w:tc>
          <w:tcPr>
            <w:tcW w:w="1515" w:type="dxa"/>
            <w:vAlign w:val="bottom"/>
          </w:tcPr>
          <w:p w14:paraId="6720C2CD" w14:textId="7182EA4D" w:rsidR="50764FC1" w:rsidRDefault="460AF7FE" w:rsidP="2407A9F9">
            <w:pPr>
              <w:spacing w:line="259" w:lineRule="auto"/>
              <w:ind w:left="28"/>
              <w:jc w:val="center"/>
            </w:pPr>
            <w:r w:rsidRPr="460AF7FE">
              <w:rPr>
                <w:rFonts w:ascii="Times New Roman" w:hAnsi="Times New Roman"/>
                <w:color w:val="000000" w:themeColor="text1"/>
                <w:sz w:val="24"/>
                <w:szCs w:val="24"/>
              </w:rPr>
              <w:t>✕</w:t>
            </w:r>
          </w:p>
        </w:tc>
        <w:tc>
          <w:tcPr>
            <w:tcW w:w="1560" w:type="dxa"/>
            <w:vAlign w:val="bottom"/>
          </w:tcPr>
          <w:p w14:paraId="4A811C3F" w14:textId="0FE8A06F" w:rsidR="50764FC1" w:rsidRDefault="007C03FA" w:rsidP="50764FC1">
            <w:pPr>
              <w:spacing w:line="259" w:lineRule="auto"/>
              <w:ind w:left="28"/>
              <w:jc w:val="center"/>
            </w:pPr>
            <w:r w:rsidRPr="460AF7FE">
              <w:rPr>
                <w:rFonts w:ascii="Segoe UI Symbol" w:hAnsi="Segoe UI Symbol" w:cs="Segoe UI Symbol"/>
                <w:sz w:val="24"/>
                <w:szCs w:val="24"/>
              </w:rPr>
              <w:t>✓</w:t>
            </w:r>
            <w:r>
              <w:rPr>
                <w:rFonts w:ascii="Segoe UI Symbol" w:hAnsi="Segoe UI Symbol" w:cs="Segoe UI Symbol"/>
                <w:sz w:val="24"/>
                <w:szCs w:val="24"/>
              </w:rPr>
              <w:t xml:space="preserve"> (</w:t>
            </w:r>
            <w:r w:rsidR="460AF7FE">
              <w:t>4</w:t>
            </w:r>
            <w:r>
              <w:t>)</w:t>
            </w:r>
          </w:p>
        </w:tc>
      </w:tr>
      <w:tr w:rsidR="460AF7FE" w14:paraId="32E2460F" w14:textId="77777777" w:rsidTr="460AF7FE">
        <w:trPr>
          <w:trHeight w:val="390"/>
          <w:jc w:val="center"/>
        </w:trPr>
        <w:tc>
          <w:tcPr>
            <w:tcW w:w="1650" w:type="dxa"/>
            <w:vAlign w:val="bottom"/>
          </w:tcPr>
          <w:p w14:paraId="70E26F7D" w14:textId="61F7F6AB" w:rsidR="460AF7FE" w:rsidRDefault="460AF7FE" w:rsidP="460AF7FE">
            <w:pPr>
              <w:spacing w:line="259" w:lineRule="auto"/>
              <w:rPr>
                <w:rFonts w:ascii="Times New Roman" w:hAnsi="Times New Roman"/>
                <w:b/>
                <w:bCs/>
                <w:color w:val="000000" w:themeColor="text1"/>
                <w:sz w:val="24"/>
                <w:szCs w:val="24"/>
              </w:rPr>
            </w:pPr>
            <w:r w:rsidRPr="460AF7FE">
              <w:rPr>
                <w:rFonts w:ascii="Times New Roman" w:hAnsi="Times New Roman"/>
                <w:b/>
                <w:bCs/>
                <w:color w:val="000000" w:themeColor="text1"/>
                <w:sz w:val="24"/>
                <w:szCs w:val="24"/>
              </w:rPr>
              <w:t>Case Sensitive</w:t>
            </w:r>
          </w:p>
        </w:tc>
        <w:tc>
          <w:tcPr>
            <w:tcW w:w="1244" w:type="dxa"/>
            <w:vAlign w:val="bottom"/>
          </w:tcPr>
          <w:p w14:paraId="66F073FC" w14:textId="48CAA585" w:rsidR="460AF7FE" w:rsidRDefault="460AF7FE" w:rsidP="460AF7FE">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222" w:type="dxa"/>
            <w:vAlign w:val="bottom"/>
          </w:tcPr>
          <w:p w14:paraId="5321F0DF" w14:textId="239DAE14" w:rsidR="460AF7FE" w:rsidRDefault="460AF7FE" w:rsidP="460AF7FE">
            <w:pPr>
              <w:jc w:val="center"/>
              <w:rPr>
                <w:rFonts w:ascii="Times New Roman" w:hAnsi="Times New Roman"/>
                <w:color w:val="000000" w:themeColor="text1"/>
                <w:sz w:val="24"/>
                <w:szCs w:val="24"/>
              </w:rPr>
            </w:pPr>
          </w:p>
        </w:tc>
        <w:tc>
          <w:tcPr>
            <w:tcW w:w="1244" w:type="dxa"/>
            <w:vAlign w:val="bottom"/>
          </w:tcPr>
          <w:p w14:paraId="5CE87DFC" w14:textId="75DF13A3" w:rsidR="460AF7FE" w:rsidRDefault="460AF7FE" w:rsidP="460AF7FE">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222" w:type="dxa"/>
            <w:vAlign w:val="bottom"/>
          </w:tcPr>
          <w:p w14:paraId="4CC9795C" w14:textId="68587136" w:rsidR="460AF7FE" w:rsidRDefault="460AF7FE" w:rsidP="460AF7FE">
            <w:pPr>
              <w:jc w:val="center"/>
              <w:rPr>
                <w:rFonts w:ascii="Times New Roman" w:hAnsi="Times New Roman"/>
                <w:color w:val="000000" w:themeColor="text1"/>
                <w:sz w:val="24"/>
                <w:szCs w:val="24"/>
              </w:rPr>
            </w:pPr>
          </w:p>
        </w:tc>
        <w:tc>
          <w:tcPr>
            <w:tcW w:w="1515" w:type="dxa"/>
            <w:vAlign w:val="bottom"/>
          </w:tcPr>
          <w:p w14:paraId="233AC705" w14:textId="09CC3F29" w:rsidR="460AF7FE" w:rsidRDefault="460AF7FE" w:rsidP="460AF7FE">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1560" w:type="dxa"/>
            <w:vAlign w:val="bottom"/>
          </w:tcPr>
          <w:p w14:paraId="310175D7" w14:textId="05A12158" w:rsidR="460AF7FE" w:rsidRDefault="460AF7FE" w:rsidP="460AF7FE">
            <w:pPr>
              <w:spacing w:line="259" w:lineRule="auto"/>
              <w:jc w:val="center"/>
              <w:rPr>
                <w:rFonts w:ascii="Times New Roman" w:hAnsi="Times New Roman"/>
                <w:sz w:val="24"/>
                <w:szCs w:val="24"/>
              </w:rPr>
            </w:pPr>
            <w:r w:rsidRPr="460AF7FE">
              <w:rPr>
                <w:rFonts w:ascii="Times New Roman" w:hAnsi="Times New Roman"/>
                <w:sz w:val="24"/>
                <w:szCs w:val="24"/>
              </w:rPr>
              <w:t>✓</w:t>
            </w:r>
          </w:p>
        </w:tc>
      </w:tr>
      <w:tr w:rsidR="32F55394" w14:paraId="1C8BB7DD" w14:textId="77777777" w:rsidTr="545DD615">
        <w:trPr>
          <w:trHeight w:val="255"/>
          <w:jc w:val="center"/>
        </w:trPr>
        <w:tc>
          <w:tcPr>
            <w:tcW w:w="1650" w:type="dxa"/>
            <w:vAlign w:val="bottom"/>
          </w:tcPr>
          <w:p w14:paraId="7B8C40C5" w14:textId="55C902F6" w:rsidR="32F55394" w:rsidRDefault="2B736544" w:rsidP="32F55394">
            <w:pPr>
              <w:spacing w:line="259" w:lineRule="auto"/>
              <w:rPr>
                <w:rFonts w:ascii="Times New Roman" w:hAnsi="Times New Roman"/>
                <w:b/>
                <w:bCs/>
                <w:color w:val="000000" w:themeColor="text1"/>
                <w:sz w:val="24"/>
                <w:szCs w:val="24"/>
              </w:rPr>
            </w:pPr>
            <w:r w:rsidRPr="2B736544">
              <w:rPr>
                <w:rFonts w:ascii="Times New Roman" w:hAnsi="Times New Roman"/>
                <w:b/>
                <w:bCs/>
                <w:color w:val="000000" w:themeColor="text1"/>
                <w:sz w:val="24"/>
                <w:szCs w:val="24"/>
              </w:rPr>
              <w:t>Special Characters</w:t>
            </w:r>
          </w:p>
        </w:tc>
        <w:tc>
          <w:tcPr>
            <w:tcW w:w="1244" w:type="dxa"/>
            <w:vAlign w:val="bottom"/>
          </w:tcPr>
          <w:p w14:paraId="07E51E2F" w14:textId="765B11C8" w:rsidR="32F55394" w:rsidRDefault="460AF7FE" w:rsidP="32F55394">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222" w:type="dxa"/>
            <w:vAlign w:val="bottom"/>
          </w:tcPr>
          <w:p w14:paraId="5C5B76F6" w14:textId="572EFDE5" w:rsidR="32F55394" w:rsidRDefault="32F55394" w:rsidP="32F55394">
            <w:pPr>
              <w:jc w:val="center"/>
              <w:rPr>
                <w:rFonts w:ascii="Times New Roman" w:hAnsi="Times New Roman"/>
                <w:color w:val="000000" w:themeColor="text1"/>
                <w:sz w:val="24"/>
                <w:szCs w:val="24"/>
              </w:rPr>
            </w:pPr>
          </w:p>
        </w:tc>
        <w:tc>
          <w:tcPr>
            <w:tcW w:w="1244" w:type="dxa"/>
            <w:vAlign w:val="bottom"/>
          </w:tcPr>
          <w:p w14:paraId="0B829343" w14:textId="34689008" w:rsidR="32F55394" w:rsidRDefault="460AF7FE" w:rsidP="32F55394">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222" w:type="dxa"/>
            <w:vAlign w:val="bottom"/>
          </w:tcPr>
          <w:p w14:paraId="262159F4" w14:textId="726A052E" w:rsidR="32F55394" w:rsidRDefault="32F55394" w:rsidP="32F55394">
            <w:pPr>
              <w:jc w:val="center"/>
              <w:rPr>
                <w:rFonts w:ascii="Times New Roman" w:hAnsi="Times New Roman"/>
                <w:color w:val="000000" w:themeColor="text1"/>
                <w:sz w:val="24"/>
                <w:szCs w:val="24"/>
              </w:rPr>
            </w:pPr>
          </w:p>
        </w:tc>
        <w:tc>
          <w:tcPr>
            <w:tcW w:w="1515" w:type="dxa"/>
            <w:vAlign w:val="bottom"/>
          </w:tcPr>
          <w:p w14:paraId="7B1A7B74" w14:textId="6EB70D7F" w:rsidR="32F55394" w:rsidRDefault="460AF7FE" w:rsidP="32F55394">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1560" w:type="dxa"/>
            <w:vAlign w:val="bottom"/>
          </w:tcPr>
          <w:p w14:paraId="3A336827" w14:textId="24E4477E" w:rsidR="32F55394" w:rsidRDefault="460AF7FE" w:rsidP="32F55394">
            <w:pPr>
              <w:spacing w:line="259" w:lineRule="auto"/>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r>
      <w:tr w:rsidR="50764FC1" w14:paraId="0027E766" w14:textId="77777777" w:rsidTr="545DD615">
        <w:trPr>
          <w:trHeight w:val="255"/>
          <w:jc w:val="center"/>
        </w:trPr>
        <w:tc>
          <w:tcPr>
            <w:tcW w:w="1650" w:type="dxa"/>
            <w:tcBorders>
              <w:bottom w:val="single" w:sz="4" w:space="0" w:color="auto"/>
            </w:tcBorders>
            <w:vAlign w:val="bottom"/>
          </w:tcPr>
          <w:p w14:paraId="6BEA8781" w14:textId="43ACA56A" w:rsidR="50764FC1" w:rsidRDefault="5D94083C" w:rsidP="50764FC1">
            <w:pPr>
              <w:spacing w:line="259" w:lineRule="auto"/>
            </w:pPr>
            <w:r w:rsidRPr="5D94083C">
              <w:rPr>
                <w:rFonts w:ascii="Times New Roman" w:hAnsi="Times New Roman"/>
                <w:b/>
                <w:bCs/>
                <w:color w:val="000000" w:themeColor="text1"/>
                <w:sz w:val="24"/>
                <w:szCs w:val="24"/>
              </w:rPr>
              <w:t>Chinese Characters</w:t>
            </w:r>
          </w:p>
        </w:tc>
        <w:tc>
          <w:tcPr>
            <w:tcW w:w="1244" w:type="dxa"/>
            <w:tcBorders>
              <w:bottom w:val="single" w:sz="4" w:space="0" w:color="auto"/>
            </w:tcBorders>
            <w:vAlign w:val="bottom"/>
          </w:tcPr>
          <w:p w14:paraId="51212CB3" w14:textId="265D79C3" w:rsidR="50764FC1" w:rsidRDefault="460AF7FE" w:rsidP="50764FC1">
            <w:pPr>
              <w:spacing w:line="259" w:lineRule="auto"/>
              <w:ind w:left="28"/>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c>
          <w:tcPr>
            <w:tcW w:w="222" w:type="dxa"/>
            <w:tcBorders>
              <w:bottom w:val="single" w:sz="4" w:space="0" w:color="auto"/>
            </w:tcBorders>
            <w:vAlign w:val="bottom"/>
          </w:tcPr>
          <w:p w14:paraId="30831417" w14:textId="1AD148ED" w:rsidR="50764FC1" w:rsidRDefault="50764FC1" w:rsidP="50764FC1">
            <w:pPr>
              <w:ind w:left="28"/>
              <w:jc w:val="center"/>
              <w:rPr>
                <w:rFonts w:ascii="Times New Roman" w:hAnsi="Times New Roman"/>
                <w:color w:val="000000" w:themeColor="text1"/>
                <w:sz w:val="24"/>
                <w:szCs w:val="24"/>
              </w:rPr>
            </w:pPr>
          </w:p>
        </w:tc>
        <w:tc>
          <w:tcPr>
            <w:tcW w:w="1244" w:type="dxa"/>
            <w:tcBorders>
              <w:bottom w:val="single" w:sz="4" w:space="0" w:color="auto"/>
            </w:tcBorders>
            <w:vAlign w:val="bottom"/>
          </w:tcPr>
          <w:p w14:paraId="4EBA4D4D" w14:textId="4957FA7C" w:rsidR="50764FC1" w:rsidRDefault="460AF7FE" w:rsidP="50764FC1">
            <w:pPr>
              <w:spacing w:line="259" w:lineRule="auto"/>
              <w:ind w:left="28"/>
              <w:jc w:val="center"/>
            </w:pPr>
            <w:r w:rsidRPr="460AF7FE">
              <w:rPr>
                <w:rFonts w:ascii="Times New Roman" w:hAnsi="Times New Roman"/>
                <w:color w:val="000000" w:themeColor="text1"/>
                <w:sz w:val="24"/>
                <w:szCs w:val="24"/>
              </w:rPr>
              <w:t>✕</w:t>
            </w:r>
          </w:p>
        </w:tc>
        <w:tc>
          <w:tcPr>
            <w:tcW w:w="222" w:type="dxa"/>
            <w:tcBorders>
              <w:bottom w:val="single" w:sz="4" w:space="0" w:color="auto"/>
            </w:tcBorders>
            <w:vAlign w:val="bottom"/>
          </w:tcPr>
          <w:p w14:paraId="3FD76189" w14:textId="2D969DF4" w:rsidR="50764FC1" w:rsidRDefault="50764FC1" w:rsidP="50764FC1">
            <w:pPr>
              <w:ind w:left="28"/>
              <w:jc w:val="center"/>
              <w:rPr>
                <w:rFonts w:ascii="Times New Roman" w:hAnsi="Times New Roman"/>
                <w:color w:val="000000" w:themeColor="text1"/>
                <w:sz w:val="24"/>
                <w:szCs w:val="24"/>
              </w:rPr>
            </w:pPr>
          </w:p>
        </w:tc>
        <w:tc>
          <w:tcPr>
            <w:tcW w:w="1515" w:type="dxa"/>
            <w:tcBorders>
              <w:bottom w:val="single" w:sz="4" w:space="0" w:color="auto"/>
            </w:tcBorders>
            <w:vAlign w:val="bottom"/>
          </w:tcPr>
          <w:p w14:paraId="76F958B7" w14:textId="56851804" w:rsidR="50764FC1" w:rsidRDefault="460AF7FE" w:rsidP="50764FC1">
            <w:pPr>
              <w:spacing w:line="259" w:lineRule="auto"/>
              <w:ind w:left="28"/>
              <w:jc w:val="center"/>
            </w:pPr>
            <w:r w:rsidRPr="460AF7FE">
              <w:rPr>
                <w:rFonts w:ascii="Times New Roman" w:hAnsi="Times New Roman"/>
                <w:color w:val="000000" w:themeColor="text1"/>
                <w:sz w:val="24"/>
                <w:szCs w:val="24"/>
              </w:rPr>
              <w:t>✕</w:t>
            </w:r>
          </w:p>
        </w:tc>
        <w:tc>
          <w:tcPr>
            <w:tcW w:w="1560" w:type="dxa"/>
            <w:tcBorders>
              <w:bottom w:val="single" w:sz="4" w:space="0" w:color="auto"/>
            </w:tcBorders>
            <w:vAlign w:val="bottom"/>
          </w:tcPr>
          <w:p w14:paraId="4ABC62B0" w14:textId="05AC9F3A" w:rsidR="50764FC1" w:rsidRDefault="460AF7FE" w:rsidP="50764FC1">
            <w:pPr>
              <w:spacing w:line="259" w:lineRule="auto"/>
              <w:ind w:left="28"/>
              <w:jc w:val="center"/>
              <w:rPr>
                <w:rFonts w:ascii="Times New Roman" w:hAnsi="Times New Roman"/>
                <w:color w:val="000000" w:themeColor="text1"/>
                <w:sz w:val="24"/>
                <w:szCs w:val="24"/>
              </w:rPr>
            </w:pPr>
            <w:r w:rsidRPr="460AF7FE">
              <w:rPr>
                <w:rFonts w:ascii="Times New Roman" w:hAnsi="Times New Roman"/>
                <w:color w:val="000000" w:themeColor="text1"/>
                <w:sz w:val="24"/>
                <w:szCs w:val="24"/>
              </w:rPr>
              <w:t>✕</w:t>
            </w:r>
          </w:p>
        </w:tc>
      </w:tr>
    </w:tbl>
    <w:p w14:paraId="7379B37D" w14:textId="3E254265" w:rsidR="50764FC1" w:rsidRDefault="50764FC1" w:rsidP="50764FC1">
      <w:pPr>
        <w:pStyle w:val="subsection"/>
        <w:numPr>
          <w:ilvl w:val="1"/>
          <w:numId w:val="0"/>
        </w:numPr>
        <w:spacing w:before="0"/>
        <w:rPr>
          <w:rFonts w:ascii="Times New Roman" w:hAnsi="Times New Roman"/>
          <w:b/>
          <w:bCs/>
          <w:i w:val="0"/>
          <w:iCs w:val="0"/>
          <w:sz w:val="24"/>
          <w:szCs w:val="24"/>
        </w:rPr>
      </w:pPr>
    </w:p>
    <w:p w14:paraId="57799757" w14:textId="0B0CFD5B" w:rsidR="460AF7FE" w:rsidRPr="007C03FA" w:rsidRDefault="285DF8AA" w:rsidP="007C03FA">
      <w:pPr>
        <w:jc w:val="both"/>
        <w:rPr>
          <w:sz w:val="24"/>
          <w:szCs w:val="24"/>
        </w:rPr>
      </w:pPr>
      <w:r w:rsidRPr="007C03FA">
        <w:rPr>
          <w:rFonts w:ascii="Times New Roman" w:hAnsi="Times New Roman"/>
          <w:sz w:val="24"/>
          <w:szCs w:val="24"/>
        </w:rPr>
        <w:t xml:space="preserve">Based on the Table 6, </w:t>
      </w:r>
      <w:r w:rsidR="47398DEA" w:rsidRPr="007C03FA">
        <w:rPr>
          <w:rFonts w:ascii="Times New Roman" w:hAnsi="Times New Roman"/>
          <w:sz w:val="24"/>
          <w:szCs w:val="24"/>
        </w:rPr>
        <w:t>RivaGAN</w:t>
      </w:r>
      <w:r w:rsidR="1490C37C" w:rsidRPr="007C03FA">
        <w:rPr>
          <w:rFonts w:ascii="Times New Roman" w:hAnsi="Times New Roman"/>
          <w:sz w:val="24"/>
          <w:szCs w:val="24"/>
        </w:rPr>
        <w:t xml:space="preserve"> has the </w:t>
      </w:r>
      <w:r w:rsidR="2A37CF8E" w:rsidRPr="007C03FA">
        <w:rPr>
          <w:rFonts w:ascii="Times New Roman" w:hAnsi="Times New Roman"/>
          <w:sz w:val="24"/>
          <w:szCs w:val="24"/>
        </w:rPr>
        <w:t>restrictions</w:t>
      </w:r>
      <w:r w:rsidR="274CAD9F" w:rsidRPr="007C03FA">
        <w:rPr>
          <w:rFonts w:ascii="Times New Roman" w:hAnsi="Times New Roman"/>
          <w:sz w:val="24"/>
          <w:szCs w:val="24"/>
        </w:rPr>
        <w:t xml:space="preserve"> of </w:t>
      </w:r>
      <w:r w:rsidR="6A4D9D6E" w:rsidRPr="007C03FA">
        <w:rPr>
          <w:rFonts w:ascii="Times New Roman" w:hAnsi="Times New Roman"/>
          <w:sz w:val="24"/>
          <w:szCs w:val="24"/>
        </w:rPr>
        <w:t xml:space="preserve">4 </w:t>
      </w:r>
      <w:r w:rsidR="387AA839" w:rsidRPr="007C03FA">
        <w:rPr>
          <w:rFonts w:ascii="Times New Roman" w:hAnsi="Times New Roman"/>
          <w:sz w:val="24"/>
          <w:szCs w:val="24"/>
        </w:rPr>
        <w:t xml:space="preserve">characters </w:t>
      </w:r>
      <w:r w:rsidR="172023FF" w:rsidRPr="007C03FA">
        <w:rPr>
          <w:rFonts w:ascii="Times New Roman" w:hAnsi="Times New Roman"/>
          <w:sz w:val="24"/>
          <w:szCs w:val="24"/>
        </w:rPr>
        <w:t xml:space="preserve">length, </w:t>
      </w:r>
      <w:r w:rsidR="2517154F" w:rsidRPr="007C03FA">
        <w:rPr>
          <w:rFonts w:ascii="Times New Roman" w:hAnsi="Times New Roman"/>
          <w:sz w:val="24"/>
          <w:szCs w:val="24"/>
        </w:rPr>
        <w:t xml:space="preserve">while </w:t>
      </w:r>
      <w:r w:rsidR="2AE00FCD" w:rsidRPr="007C03FA">
        <w:rPr>
          <w:rFonts w:ascii="Times New Roman" w:hAnsi="Times New Roman"/>
          <w:sz w:val="24"/>
          <w:szCs w:val="24"/>
        </w:rPr>
        <w:t xml:space="preserve">other algorithms have no character length limit. </w:t>
      </w:r>
      <w:r w:rsidR="48ECC040" w:rsidRPr="007C03FA">
        <w:rPr>
          <w:rFonts w:ascii="Times New Roman" w:hAnsi="Times New Roman"/>
          <w:sz w:val="24"/>
          <w:szCs w:val="24"/>
        </w:rPr>
        <w:t xml:space="preserve">Besides, every algorithm </w:t>
      </w:r>
      <w:r w:rsidR="12C7F599" w:rsidRPr="007C03FA">
        <w:rPr>
          <w:rFonts w:ascii="Times New Roman" w:hAnsi="Times New Roman"/>
          <w:sz w:val="24"/>
          <w:szCs w:val="24"/>
        </w:rPr>
        <w:t>implementation</w:t>
      </w:r>
      <w:r w:rsidR="48ECC040" w:rsidRPr="007C03FA">
        <w:rPr>
          <w:rFonts w:ascii="Times New Roman" w:hAnsi="Times New Roman"/>
          <w:sz w:val="24"/>
          <w:szCs w:val="24"/>
        </w:rPr>
        <w:t xml:space="preserve"> exhibits perfect behaviours toward case sensitive and </w:t>
      </w:r>
      <w:r w:rsidR="12C7F599" w:rsidRPr="007C03FA">
        <w:rPr>
          <w:rFonts w:ascii="Times New Roman" w:hAnsi="Times New Roman"/>
          <w:sz w:val="24"/>
          <w:szCs w:val="24"/>
        </w:rPr>
        <w:t xml:space="preserve">special characters. </w:t>
      </w:r>
      <w:r w:rsidR="68F16727" w:rsidRPr="007C03FA">
        <w:rPr>
          <w:rFonts w:ascii="Times New Roman" w:hAnsi="Times New Roman"/>
          <w:sz w:val="24"/>
          <w:szCs w:val="24"/>
        </w:rPr>
        <w:t xml:space="preserve">On the </w:t>
      </w:r>
      <w:r w:rsidR="005C1EA8" w:rsidRPr="007C03FA">
        <w:rPr>
          <w:rFonts w:ascii="Times New Roman" w:hAnsi="Times New Roman"/>
          <w:sz w:val="24"/>
          <w:szCs w:val="24"/>
        </w:rPr>
        <w:t>Chinese</w:t>
      </w:r>
      <w:r w:rsidR="68F16727" w:rsidRPr="007C03FA">
        <w:rPr>
          <w:rFonts w:ascii="Times New Roman" w:hAnsi="Times New Roman"/>
          <w:sz w:val="24"/>
          <w:szCs w:val="24"/>
        </w:rPr>
        <w:t xml:space="preserve"> </w:t>
      </w:r>
      <w:r w:rsidR="1946DE5D" w:rsidRPr="007C03FA">
        <w:rPr>
          <w:rFonts w:ascii="Times New Roman" w:hAnsi="Times New Roman"/>
          <w:sz w:val="24"/>
          <w:szCs w:val="24"/>
        </w:rPr>
        <w:t xml:space="preserve">characters, all the </w:t>
      </w:r>
      <w:r w:rsidR="7CFB4117" w:rsidRPr="007C03FA">
        <w:rPr>
          <w:rFonts w:ascii="Times New Roman" w:hAnsi="Times New Roman"/>
          <w:sz w:val="24"/>
          <w:szCs w:val="24"/>
        </w:rPr>
        <w:t>algorithms</w:t>
      </w:r>
      <w:r w:rsidR="71FF4BC7" w:rsidRPr="007C03FA">
        <w:rPr>
          <w:rFonts w:ascii="Times New Roman" w:hAnsi="Times New Roman"/>
          <w:sz w:val="24"/>
          <w:szCs w:val="24"/>
        </w:rPr>
        <w:t xml:space="preserve"> fail to encode </w:t>
      </w:r>
      <w:r w:rsidR="7CFB4117" w:rsidRPr="007C03FA">
        <w:rPr>
          <w:rFonts w:ascii="Times New Roman" w:hAnsi="Times New Roman"/>
          <w:sz w:val="24"/>
          <w:szCs w:val="24"/>
        </w:rPr>
        <w:t>and decode</w:t>
      </w:r>
      <w:r w:rsidR="3E1510A3" w:rsidRPr="007C03FA">
        <w:rPr>
          <w:rFonts w:ascii="Times New Roman" w:hAnsi="Times New Roman"/>
          <w:sz w:val="24"/>
          <w:szCs w:val="24"/>
        </w:rPr>
        <w:t>.</w:t>
      </w:r>
    </w:p>
    <w:p w14:paraId="55DAD94F" w14:textId="0E3598DE" w:rsidR="460AF7FE" w:rsidRDefault="71FF4BC7" w:rsidP="40679A8E">
      <w:r w:rsidRPr="71FF4BC7">
        <w:rPr>
          <w:rFonts w:ascii="Times New Roman" w:hAnsi="Times New Roman"/>
        </w:rPr>
        <w:t xml:space="preserve"> </w:t>
      </w:r>
    </w:p>
    <w:p w14:paraId="4B4FC2EC" w14:textId="3E254265" w:rsidR="15BA9276" w:rsidRDefault="3868B2C9" w:rsidP="3868B2C9">
      <w:pPr>
        <w:jc w:val="center"/>
      </w:pPr>
      <w:r>
        <w:rPr>
          <w:noProof/>
        </w:rPr>
        <w:lastRenderedPageBreak/>
        <w:drawing>
          <wp:inline distT="0" distB="0" distL="0" distR="0" wp14:anchorId="4F738E11" wp14:editId="402368CA">
            <wp:extent cx="3413408" cy="2325951"/>
            <wp:effectExtent l="0" t="0" r="0" b="0"/>
            <wp:docPr id="448846060" name="Picture 448846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846060"/>
                    <pic:cNvPicPr/>
                  </pic:nvPicPr>
                  <pic:blipFill>
                    <a:blip r:embed="rId14">
                      <a:extLst>
                        <a:ext uri="{28A0092B-C50C-407E-A947-70E740481C1C}">
                          <a14:useLocalDpi xmlns:a14="http://schemas.microsoft.com/office/drawing/2010/main" val="0"/>
                        </a:ext>
                      </a:extLst>
                    </a:blip>
                    <a:stretch>
                      <a:fillRect/>
                    </a:stretch>
                  </pic:blipFill>
                  <pic:spPr>
                    <a:xfrm>
                      <a:off x="0" y="0"/>
                      <a:ext cx="3413408" cy="2325951"/>
                    </a:xfrm>
                    <a:prstGeom prst="rect">
                      <a:avLst/>
                    </a:prstGeom>
                  </pic:spPr>
                </pic:pic>
              </a:graphicData>
            </a:graphic>
          </wp:inline>
        </w:drawing>
      </w:r>
    </w:p>
    <w:p w14:paraId="1CEE9979" w14:textId="3E254265" w:rsidR="50A60FCA" w:rsidRPr="00435384" w:rsidRDefault="19A7FA10" w:rsidP="19A7FA10">
      <w:pPr>
        <w:pStyle w:val="FigureCaption"/>
        <w:spacing w:before="120"/>
        <w:rPr>
          <w:rFonts w:ascii="Times New Roman" w:hAnsi="Times New Roman"/>
          <w:sz w:val="24"/>
          <w:szCs w:val="24"/>
        </w:rPr>
      </w:pPr>
      <w:r w:rsidRPr="00435384">
        <w:rPr>
          <w:rFonts w:ascii="Times New Roman" w:hAnsi="Times New Roman"/>
          <w:b/>
          <w:bCs/>
          <w:sz w:val="24"/>
          <w:szCs w:val="24"/>
        </w:rPr>
        <w:t xml:space="preserve">Figure 4. </w:t>
      </w:r>
      <w:r w:rsidRPr="00435384">
        <w:rPr>
          <w:rFonts w:ascii="Times New Roman" w:hAnsi="Times New Roman"/>
          <w:sz w:val="24"/>
          <w:szCs w:val="24"/>
        </w:rPr>
        <w:t xml:space="preserve">File Size vs Embedded Characters Length. </w:t>
      </w:r>
    </w:p>
    <w:p w14:paraId="2E8A3A68" w14:textId="4067503E" w:rsidR="29A37424" w:rsidRDefault="00F67EFC" w:rsidP="15BAA1CA">
      <w:pPr>
        <w:pStyle w:val="FigureCaption"/>
        <w:spacing w:before="120"/>
        <w:jc w:val="both"/>
        <w:rPr>
          <w:rFonts w:ascii="Times New Roman" w:hAnsi="Times New Roman"/>
          <w:sz w:val="24"/>
          <w:szCs w:val="24"/>
        </w:rPr>
      </w:pPr>
      <w:r>
        <w:rPr>
          <w:rFonts w:ascii="Times New Roman" w:hAnsi="Times New Roman"/>
          <w:sz w:val="24"/>
          <w:szCs w:val="24"/>
        </w:rPr>
        <w:t>When comparing the length of character embedded into the image using Algorithm A (DWT), Algorithm B (DWT-DCT) and Algorithm C (DWT-DCT-SVD), a</w:t>
      </w:r>
      <w:r w:rsidR="19A7FA10" w:rsidRPr="19A7FA10">
        <w:rPr>
          <w:rFonts w:ascii="Times New Roman" w:hAnsi="Times New Roman"/>
          <w:sz w:val="24"/>
          <w:szCs w:val="24"/>
        </w:rPr>
        <w:t xml:space="preserve">s shown in Figure 4, the file size exhibited a big fluctuation for the first few 20 bytes. It can be observed that DWT went below the original file size when encoded with messages. </w:t>
      </w:r>
    </w:p>
    <w:p w14:paraId="631226D3" w14:textId="73ECDD64" w:rsidR="00EA3F4B" w:rsidRPr="00CE57CF" w:rsidRDefault="00D072D5" w:rsidP="00DD3AEB">
      <w:pPr>
        <w:pStyle w:val="section"/>
      </w:pPr>
      <w:r>
        <w:t>LIMITATIONS</w:t>
      </w:r>
    </w:p>
    <w:p w14:paraId="0BF7B7EA" w14:textId="031152D9" w:rsidR="65409DCB" w:rsidRDefault="65409DCB" w:rsidP="65409DCB">
      <w:pPr>
        <w:jc w:val="both"/>
        <w:rPr>
          <w:rFonts w:ascii="Times New Roman" w:hAnsi="Times New Roman"/>
          <w:color w:val="000000" w:themeColor="text1"/>
          <w:sz w:val="24"/>
          <w:szCs w:val="24"/>
        </w:rPr>
      </w:pPr>
      <w:r w:rsidRPr="397218E6">
        <w:rPr>
          <w:rFonts w:ascii="Times New Roman" w:hAnsi="Times New Roman"/>
          <w:color w:val="000000" w:themeColor="text1"/>
          <w:sz w:val="24"/>
          <w:szCs w:val="24"/>
        </w:rPr>
        <w:t>As for the limitation of our study, RivaGAN was initially developed for video invisible watermarking. Then the implementation was redeveloped and ported to image watermarking. Therefore, the RivaGAN library we are using has limitations on the number of characters of 32bit allowed in the embedding process.</w:t>
      </w:r>
    </w:p>
    <w:p w14:paraId="33D4E684" w14:textId="23E44007" w:rsidR="0DA39401" w:rsidRDefault="0DA39401" w:rsidP="0DA39401">
      <w:pPr>
        <w:jc w:val="both"/>
        <w:rPr>
          <w:color w:val="000000" w:themeColor="text1"/>
          <w:szCs w:val="22"/>
        </w:rPr>
      </w:pPr>
    </w:p>
    <w:p w14:paraId="54061FA1" w14:textId="7ABA18FC" w:rsidR="65409DCB" w:rsidRDefault="19A7FA10" w:rsidP="65409DCB">
      <w:pPr>
        <w:jc w:val="both"/>
        <w:rPr>
          <w:rFonts w:ascii="Times New Roman" w:hAnsi="Times New Roman"/>
          <w:color w:val="000000" w:themeColor="text1"/>
          <w:sz w:val="24"/>
          <w:szCs w:val="24"/>
        </w:rPr>
      </w:pPr>
      <w:r w:rsidRPr="19A7FA10">
        <w:rPr>
          <w:rFonts w:ascii="Times New Roman" w:hAnsi="Times New Roman"/>
          <w:color w:val="000000" w:themeColor="text1"/>
          <w:sz w:val="24"/>
          <w:szCs w:val="24"/>
        </w:rPr>
        <w:t>Other than that, the hybrid methods’ implementations we are currently using are the publicly available open-source library from GitHub, as such, the implementation method might have a disparity with the original algorithm or research. Future studies can explore how the algorithm is implemented according to the formula to ensure consistency of the outcome.</w:t>
      </w:r>
    </w:p>
    <w:p w14:paraId="44E3B3FF" w14:textId="00CCCA87" w:rsidR="65409DCB" w:rsidRDefault="65409DCB" w:rsidP="65409DCB">
      <w:pPr>
        <w:pStyle w:val="BodyChar"/>
        <w:ind w:firstLine="720"/>
        <w:rPr>
          <w:color w:val="000000" w:themeColor="text1"/>
        </w:rPr>
      </w:pPr>
      <w:r>
        <w:br/>
      </w:r>
    </w:p>
    <w:p w14:paraId="23E8CC00" w14:textId="77777777" w:rsidR="00F65C57" w:rsidRDefault="00F65C57" w:rsidP="00F57EBA">
      <w:pPr>
        <w:pStyle w:val="BodyChar"/>
        <w:rPr>
          <w:rFonts w:ascii="Times New Roman" w:hAnsi="Times New Roman"/>
          <w:b/>
          <w:sz w:val="24"/>
          <w:szCs w:val="24"/>
        </w:rPr>
      </w:pPr>
    </w:p>
    <w:p w14:paraId="67965D87" w14:textId="2D3C5919" w:rsidR="00F57EBA" w:rsidRPr="007D0EE3" w:rsidRDefault="19A7FA10" w:rsidP="19A7FA10">
      <w:pPr>
        <w:pStyle w:val="BodyChar"/>
        <w:rPr>
          <w:rFonts w:ascii="Times New Roman" w:hAnsi="Times New Roman"/>
          <w:b/>
          <w:bCs/>
          <w:sz w:val="24"/>
          <w:szCs w:val="24"/>
        </w:rPr>
      </w:pPr>
      <w:r w:rsidRPr="19A7FA10">
        <w:rPr>
          <w:rFonts w:ascii="Times New Roman" w:hAnsi="Times New Roman"/>
          <w:b/>
          <w:bCs/>
          <w:sz w:val="24"/>
          <w:szCs w:val="24"/>
        </w:rPr>
        <w:t>6.0</w:t>
      </w:r>
      <w:r>
        <w:t xml:space="preserve"> </w:t>
      </w:r>
      <w:r w:rsidRPr="19A7FA10">
        <w:rPr>
          <w:rFonts w:ascii="Times New Roman" w:hAnsi="Times New Roman"/>
          <w:b/>
          <w:bCs/>
          <w:sz w:val="24"/>
          <w:szCs w:val="24"/>
        </w:rPr>
        <w:t xml:space="preserve">CONCLUSIONS </w:t>
      </w:r>
    </w:p>
    <w:p w14:paraId="325A07AD" w14:textId="0D0E7FEF" w:rsidR="7327B50A" w:rsidRDefault="19A7FA10" w:rsidP="19A7FA10">
      <w:pPr>
        <w:jc w:val="both"/>
        <w:rPr>
          <w:rFonts w:ascii="Times New Roman" w:hAnsi="Times New Roman"/>
          <w:color w:val="000000" w:themeColor="text1"/>
          <w:sz w:val="24"/>
          <w:szCs w:val="24"/>
        </w:rPr>
      </w:pPr>
      <w:r w:rsidRPr="19A7FA10">
        <w:rPr>
          <w:rFonts w:ascii="Times New Roman" w:eastAsia="Arial" w:hAnsi="Times New Roman"/>
          <w:color w:val="000000" w:themeColor="text1"/>
          <w:sz w:val="24"/>
          <w:szCs w:val="24"/>
        </w:rPr>
        <w:t xml:space="preserve">Through our study, the deep-learning-based method of RivaGAN does exhibit the state-of-the-art robustness as claimed in the paper of RivaGAN authors (Zhang et al., 2019). Through our tests, we can confirm the feasibility of deep-learning-based invisible watermarking techniques as claimed by Vukotic (Vukotic et al., 2020). </w:t>
      </w:r>
    </w:p>
    <w:p w14:paraId="6CEEC88E" w14:textId="550AE3D5" w:rsidR="1C14991E" w:rsidRDefault="1C14991E" w:rsidP="1C14991E">
      <w:pPr>
        <w:jc w:val="both"/>
        <w:rPr>
          <w:color w:val="000000" w:themeColor="text1"/>
          <w:szCs w:val="22"/>
        </w:rPr>
      </w:pPr>
    </w:p>
    <w:p w14:paraId="7D79674E" w14:textId="7F912ECD" w:rsidR="7327B50A" w:rsidRDefault="7327B50A" w:rsidP="3BEAAEEC">
      <w:pPr>
        <w:ind w:firstLine="851"/>
        <w:jc w:val="both"/>
        <w:rPr>
          <w:rFonts w:ascii="Times New Roman" w:hAnsi="Times New Roman"/>
          <w:color w:val="000000" w:themeColor="text1"/>
          <w:sz w:val="24"/>
          <w:szCs w:val="24"/>
        </w:rPr>
      </w:pPr>
      <w:r w:rsidRPr="3EDCC147">
        <w:rPr>
          <w:rFonts w:ascii="Times New Roman" w:eastAsia="Arial" w:hAnsi="Times New Roman"/>
          <w:color w:val="000000" w:themeColor="text1"/>
          <w:sz w:val="24"/>
          <w:szCs w:val="24"/>
        </w:rPr>
        <w:t xml:space="preserve">Many extreme attacks were performed on RivaGAN’s watermarked images and it was still able to pass all tests as it exhibited strong robustness as compared to other non-deep-learning-based watermarking techniques. </w:t>
      </w:r>
    </w:p>
    <w:p w14:paraId="44E6EDF2" w14:textId="7060E17B" w:rsidR="3BEAAEEC" w:rsidRDefault="3BEAAEEC" w:rsidP="3BEAAEEC">
      <w:pPr>
        <w:ind w:firstLine="851"/>
        <w:jc w:val="both"/>
        <w:rPr>
          <w:color w:val="000000" w:themeColor="text1"/>
          <w:szCs w:val="22"/>
        </w:rPr>
      </w:pPr>
    </w:p>
    <w:p w14:paraId="6DE8F149" w14:textId="2428FB1F" w:rsidR="7327B50A" w:rsidRDefault="7327B50A" w:rsidP="1B8AAB40">
      <w:pPr>
        <w:ind w:firstLine="851"/>
        <w:jc w:val="both"/>
        <w:rPr>
          <w:rFonts w:ascii="Times New Roman" w:hAnsi="Times New Roman"/>
          <w:color w:val="000000" w:themeColor="text1"/>
          <w:sz w:val="24"/>
          <w:szCs w:val="24"/>
        </w:rPr>
      </w:pPr>
      <w:r w:rsidRPr="3EDCC147">
        <w:rPr>
          <w:rFonts w:ascii="Times New Roman" w:eastAsia="Arial" w:hAnsi="Times New Roman"/>
          <w:color w:val="000000" w:themeColor="text1"/>
          <w:sz w:val="24"/>
          <w:szCs w:val="24"/>
        </w:rPr>
        <w:t xml:space="preserve">To satisfy the requirements of medical image watermarking, the algorithm shall have the high value of PSNR, NCC and exhibit a strong robustness. It was found that </w:t>
      </w:r>
      <w:r w:rsidRPr="7327B50A">
        <w:rPr>
          <w:rFonts w:ascii="Times New Roman" w:hAnsi="Times New Roman"/>
          <w:color w:val="000000" w:themeColor="text1"/>
          <w:sz w:val="24"/>
          <w:szCs w:val="24"/>
        </w:rPr>
        <w:t>RivaGAN  fails to surpass the PSNR and NCC value of DWT-DCT-SVD. This can be attributed to the nature of RivaGAN which is created specifically for video invisible watermarking.</w:t>
      </w:r>
    </w:p>
    <w:p w14:paraId="64C1ED04" w14:textId="60AB8561" w:rsidR="1B8AAB40" w:rsidRDefault="1B8AAB40" w:rsidP="1B8AAB40">
      <w:pPr>
        <w:ind w:firstLine="851"/>
        <w:jc w:val="both"/>
        <w:rPr>
          <w:color w:val="000000" w:themeColor="text1"/>
          <w:szCs w:val="22"/>
        </w:rPr>
      </w:pPr>
    </w:p>
    <w:p w14:paraId="1B08292C" w14:textId="1BAFA6D8" w:rsidR="7327B50A" w:rsidRDefault="7327B50A" w:rsidP="3EDCC147">
      <w:pPr>
        <w:ind w:firstLine="851"/>
        <w:jc w:val="both"/>
        <w:rPr>
          <w:rFonts w:ascii="Times New Roman" w:hAnsi="Times New Roman"/>
          <w:color w:val="000000" w:themeColor="text1"/>
          <w:sz w:val="24"/>
          <w:szCs w:val="24"/>
        </w:rPr>
      </w:pPr>
      <w:r w:rsidRPr="7327B50A">
        <w:rPr>
          <w:rFonts w:ascii="Times New Roman" w:hAnsi="Times New Roman"/>
          <w:color w:val="000000" w:themeColor="text1"/>
          <w:sz w:val="24"/>
          <w:szCs w:val="24"/>
        </w:rPr>
        <w:lastRenderedPageBreak/>
        <w:t>The non-deep-learning-based hybrid algorithm of DWT-DCT-SVD showed the best criteria of Imperceptibility as it topped the PSNR value of 47.00 on comparing original image and encoded image. DWT-DCT-SVD also showed the best NCC value among the algorithms.</w:t>
      </w:r>
    </w:p>
    <w:p w14:paraId="295FEFB0" w14:textId="539D1E4A" w:rsidR="7327B50A" w:rsidRDefault="7327B50A" w:rsidP="7327B50A">
      <w:pPr>
        <w:jc w:val="both"/>
        <w:rPr>
          <w:rFonts w:ascii="Times New Roman" w:hAnsi="Times New Roman"/>
          <w:color w:val="000000" w:themeColor="text1"/>
          <w:sz w:val="24"/>
          <w:szCs w:val="24"/>
        </w:rPr>
      </w:pPr>
      <w:r w:rsidRPr="7327B50A">
        <w:rPr>
          <w:rFonts w:ascii="Times New Roman" w:hAnsi="Times New Roman"/>
          <w:color w:val="000000" w:themeColor="text1"/>
          <w:sz w:val="24"/>
          <w:szCs w:val="24"/>
        </w:rPr>
        <w:t>With the feasibility of deep-learning-based invisible watermarking methods being confirmed through its strong robustness, more research is needed to refine the algorithm in terms of reaching higher PSNR and NCC as compared to the non-deep-learning-based methods.</w:t>
      </w:r>
    </w:p>
    <w:p w14:paraId="4D00D680" w14:textId="5C98F414" w:rsidR="7327B50A" w:rsidRDefault="7327B50A" w:rsidP="7327B50A">
      <w:pPr>
        <w:pStyle w:val="BodyChar"/>
        <w:ind w:firstLine="142"/>
        <w:rPr>
          <w:color w:val="000000" w:themeColor="text1"/>
        </w:rPr>
      </w:pPr>
      <w:r>
        <w:br/>
      </w:r>
    </w:p>
    <w:p w14:paraId="3B570E18" w14:textId="06461574" w:rsidR="00EA3F4B" w:rsidRPr="00CE57CF" w:rsidRDefault="0042002C" w:rsidP="0042002C">
      <w:pPr>
        <w:pStyle w:val="section"/>
        <w:numPr>
          <w:ilvl w:val="0"/>
          <w:numId w:val="0"/>
        </w:numPr>
      </w:pPr>
      <w:r>
        <w:t xml:space="preserve">7.0 </w:t>
      </w:r>
      <w:r w:rsidR="00F55F29">
        <w:t>ACKNOWLEDGEMENTS</w:t>
      </w:r>
    </w:p>
    <w:p w14:paraId="15C492C0" w14:textId="5DB1F85E" w:rsidR="00EA3F4B" w:rsidRDefault="007C7BAC">
      <w:pPr>
        <w:pStyle w:val="BodyChar"/>
        <w:rPr>
          <w:rFonts w:ascii="Times New Roman" w:hAnsi="Times New Roman"/>
          <w:sz w:val="24"/>
          <w:szCs w:val="24"/>
        </w:rPr>
      </w:pPr>
      <w:r>
        <w:rPr>
          <w:rFonts w:ascii="Times New Roman" w:hAnsi="Times New Roman"/>
          <w:sz w:val="24"/>
          <w:szCs w:val="24"/>
        </w:rPr>
        <w:t xml:space="preserve">The authors would like to thank </w:t>
      </w:r>
      <w:r w:rsidR="00532CA0">
        <w:rPr>
          <w:rFonts w:ascii="Times New Roman" w:hAnsi="Times New Roman"/>
          <w:sz w:val="24"/>
          <w:szCs w:val="24"/>
        </w:rPr>
        <w:t>Tunku Abdul Rahman University College</w:t>
      </w:r>
      <w:r w:rsidR="00C31DD6">
        <w:rPr>
          <w:rFonts w:ascii="Times New Roman" w:hAnsi="Times New Roman"/>
          <w:sz w:val="24"/>
          <w:szCs w:val="24"/>
        </w:rPr>
        <w:t xml:space="preserve"> </w:t>
      </w:r>
      <w:r w:rsidR="00812FEC">
        <w:rPr>
          <w:rFonts w:ascii="Times New Roman" w:hAnsi="Times New Roman"/>
          <w:sz w:val="24"/>
          <w:szCs w:val="24"/>
        </w:rPr>
        <w:t>(TAR UC)</w:t>
      </w:r>
      <w:r w:rsidR="00532CA0">
        <w:rPr>
          <w:rFonts w:ascii="Times New Roman" w:hAnsi="Times New Roman"/>
          <w:sz w:val="24"/>
          <w:szCs w:val="24"/>
        </w:rPr>
        <w:t xml:space="preserve"> for providing financial </w:t>
      </w:r>
      <w:r w:rsidR="00A3076B">
        <w:rPr>
          <w:rFonts w:ascii="Times New Roman" w:hAnsi="Times New Roman"/>
          <w:sz w:val="24"/>
          <w:szCs w:val="24"/>
        </w:rPr>
        <w:t>support and technical support</w:t>
      </w:r>
      <w:r w:rsidR="00C20586">
        <w:rPr>
          <w:rFonts w:ascii="Times New Roman" w:hAnsi="Times New Roman"/>
          <w:sz w:val="24"/>
          <w:szCs w:val="24"/>
        </w:rPr>
        <w:t xml:space="preserve"> </w:t>
      </w:r>
      <w:r w:rsidR="00393CCE">
        <w:rPr>
          <w:rFonts w:ascii="Times New Roman" w:hAnsi="Times New Roman"/>
          <w:sz w:val="24"/>
          <w:szCs w:val="24"/>
        </w:rPr>
        <w:t xml:space="preserve">when completing this </w:t>
      </w:r>
      <w:r w:rsidR="0E60C42F" w:rsidRPr="0E60C42F">
        <w:rPr>
          <w:rFonts w:ascii="Times New Roman" w:hAnsi="Times New Roman"/>
          <w:sz w:val="24"/>
          <w:szCs w:val="24"/>
        </w:rPr>
        <w:t>study</w:t>
      </w:r>
      <w:r w:rsidR="00393CCE">
        <w:rPr>
          <w:rFonts w:ascii="Times New Roman" w:hAnsi="Times New Roman"/>
          <w:sz w:val="24"/>
          <w:szCs w:val="24"/>
        </w:rPr>
        <w:t>.</w:t>
      </w:r>
    </w:p>
    <w:p w14:paraId="676659C1" w14:textId="161A3618" w:rsidR="00EA3F4B" w:rsidRPr="00092075" w:rsidRDefault="00A4683F" w:rsidP="00ED7E70">
      <w:pPr>
        <w:pStyle w:val="section"/>
        <w:numPr>
          <w:ilvl w:val="0"/>
          <w:numId w:val="0"/>
        </w:numPr>
        <w:ind w:left="360" w:hanging="360"/>
        <w:rPr>
          <w:color w:val="000000" w:themeColor="text1"/>
        </w:rPr>
      </w:pPr>
      <w:r w:rsidRPr="00092075">
        <w:rPr>
          <w:color w:val="000000" w:themeColor="text1"/>
        </w:rPr>
        <w:t>REFERENCES</w:t>
      </w:r>
    </w:p>
    <w:p w14:paraId="1BC59705" w14:textId="1DB73118" w:rsidR="2070CC13" w:rsidRPr="00092075" w:rsidRDefault="2070CC13" w:rsidP="2070CC13">
      <w:pPr>
        <w:pStyle w:val="subsection"/>
        <w:numPr>
          <w:ilvl w:val="1"/>
          <w:numId w:val="0"/>
        </w:numPr>
        <w:spacing w:before="0"/>
        <w:jc w:val="both"/>
        <w:rPr>
          <w:rFonts w:ascii="Times New Roman" w:hAnsi="Times New Roman"/>
          <w:color w:val="000000" w:themeColor="text1"/>
          <w:sz w:val="24"/>
          <w:szCs w:val="24"/>
        </w:rPr>
      </w:pPr>
    </w:p>
    <w:p w14:paraId="2FE28EDB" w14:textId="1076F318" w:rsidR="3C0610B4" w:rsidRPr="00092075" w:rsidRDefault="3C0610B4" w:rsidP="0076148D">
      <w:pPr>
        <w:jc w:val="both"/>
        <w:rPr>
          <w:rFonts w:ascii="Times New Roman" w:hAnsi="Times New Roman"/>
          <w:color w:val="000000" w:themeColor="text1"/>
          <w:sz w:val="24"/>
          <w:szCs w:val="24"/>
        </w:rPr>
      </w:pPr>
      <w:r w:rsidRPr="00092075">
        <w:rPr>
          <w:rFonts w:ascii="Times New Roman" w:eastAsia="Inter" w:hAnsi="Times New Roman"/>
          <w:color w:val="000000" w:themeColor="text1"/>
          <w:sz w:val="24"/>
          <w:szCs w:val="24"/>
        </w:rPr>
        <w:t xml:space="preserve">Al-Dhabyani W, Gomaa M, Khaled H, Fahmy A. Dataset of breast ultrasound images. Data in </w:t>
      </w:r>
      <w:r w:rsidRPr="00092075">
        <w:rPr>
          <w:color w:val="000000" w:themeColor="text1"/>
        </w:rPr>
        <w:tab/>
      </w:r>
      <w:r w:rsidRPr="00092075">
        <w:rPr>
          <w:rFonts w:ascii="Times New Roman" w:eastAsia="Inter" w:hAnsi="Times New Roman"/>
          <w:color w:val="000000" w:themeColor="text1"/>
          <w:sz w:val="24"/>
          <w:szCs w:val="24"/>
        </w:rPr>
        <w:t>Brief. 2020 Feb;28:104863. DOI: 10.1016/j.dib.2019.104863.</w:t>
      </w:r>
    </w:p>
    <w:p w14:paraId="59C821E2" w14:textId="2A297CE7" w:rsidR="3C0610B4" w:rsidRPr="00092075" w:rsidRDefault="3C0610B4" w:rsidP="0076148D">
      <w:pPr>
        <w:jc w:val="both"/>
        <w:rPr>
          <w:rFonts w:ascii="Times New Roman" w:hAnsi="Times New Roman"/>
          <w:color w:val="000000" w:themeColor="text1"/>
          <w:sz w:val="24"/>
          <w:szCs w:val="24"/>
        </w:rPr>
      </w:pPr>
    </w:p>
    <w:p w14:paraId="156D47A9" w14:textId="1076F318" w:rsidR="291C9197" w:rsidRPr="00092075" w:rsidRDefault="291C9197" w:rsidP="0076148D">
      <w:pPr>
        <w:jc w:val="both"/>
        <w:rPr>
          <w:rFonts w:ascii="Times New Roman" w:hAnsi="Times New Roman"/>
          <w:color w:val="000000" w:themeColor="text1"/>
          <w:sz w:val="24"/>
          <w:szCs w:val="24"/>
        </w:rPr>
      </w:pPr>
      <w:r w:rsidRPr="00092075">
        <w:rPr>
          <w:rFonts w:ascii="Times New Roman" w:hAnsi="Times New Roman"/>
          <w:color w:val="000000" w:themeColor="text1"/>
          <w:sz w:val="24"/>
          <w:szCs w:val="24"/>
        </w:rPr>
        <w:t xml:space="preserve">Al-Haj, A. (2007). Combined DWT-DCT Digital Image Watermarking. Journal of Computer </w:t>
      </w:r>
      <w:r w:rsidRPr="00092075">
        <w:rPr>
          <w:color w:val="000000" w:themeColor="text1"/>
        </w:rPr>
        <w:tab/>
      </w:r>
      <w:r w:rsidRPr="00092075">
        <w:rPr>
          <w:rFonts w:ascii="Times New Roman" w:hAnsi="Times New Roman"/>
          <w:color w:val="000000" w:themeColor="text1"/>
          <w:sz w:val="24"/>
          <w:szCs w:val="24"/>
        </w:rPr>
        <w:t xml:space="preserve">Science, 3(9), 740–746. </w:t>
      </w:r>
    </w:p>
    <w:p w14:paraId="0F337883" w14:textId="173FFDCA" w:rsidR="291C9197" w:rsidRPr="00092075" w:rsidRDefault="291C9197" w:rsidP="0076148D">
      <w:pPr>
        <w:jc w:val="both"/>
        <w:rPr>
          <w:rFonts w:ascii="Times New Roman" w:hAnsi="Times New Roman"/>
          <w:color w:val="000000" w:themeColor="text1"/>
          <w:sz w:val="24"/>
          <w:szCs w:val="24"/>
        </w:rPr>
      </w:pPr>
    </w:p>
    <w:p w14:paraId="5F470E39" w14:textId="3ED35126" w:rsidR="5236732C" w:rsidRPr="00092075" w:rsidRDefault="5236732C" w:rsidP="0076148D">
      <w:pPr>
        <w:jc w:val="both"/>
        <w:rPr>
          <w:rFonts w:ascii="Times New Roman" w:hAnsi="Times New Roman"/>
          <w:color w:val="000000" w:themeColor="text1"/>
          <w:sz w:val="24"/>
          <w:szCs w:val="24"/>
        </w:rPr>
      </w:pPr>
      <w:r w:rsidRPr="00092075">
        <w:rPr>
          <w:rFonts w:ascii="Times New Roman" w:hAnsi="Times New Roman"/>
          <w:color w:val="000000" w:themeColor="text1"/>
          <w:sz w:val="24"/>
          <w:szCs w:val="24"/>
        </w:rPr>
        <w:t xml:space="preserve">Abdulrahman, A. K., &amp; Ozturk, S. (2019). A novel hybrid DCT and DWT based robust </w:t>
      </w:r>
      <w:r w:rsidRPr="00092075">
        <w:rPr>
          <w:color w:val="000000" w:themeColor="text1"/>
        </w:rPr>
        <w:tab/>
      </w:r>
      <w:r w:rsidRPr="00092075">
        <w:rPr>
          <w:color w:val="000000" w:themeColor="text1"/>
        </w:rPr>
        <w:tab/>
      </w:r>
      <w:r w:rsidRPr="00092075">
        <w:rPr>
          <w:rFonts w:ascii="Times New Roman" w:hAnsi="Times New Roman"/>
          <w:color w:val="000000" w:themeColor="text1"/>
          <w:sz w:val="24"/>
          <w:szCs w:val="24"/>
        </w:rPr>
        <w:t xml:space="preserve">watermarking algorithm for color images. Multimedia Tools and Applications, </w:t>
      </w:r>
      <w:r w:rsidRPr="00092075">
        <w:rPr>
          <w:color w:val="000000" w:themeColor="text1"/>
        </w:rPr>
        <w:tab/>
      </w:r>
      <w:r w:rsidRPr="00092075">
        <w:rPr>
          <w:color w:val="000000" w:themeColor="text1"/>
        </w:rPr>
        <w:tab/>
      </w:r>
      <w:r w:rsidRPr="00092075">
        <w:rPr>
          <w:rFonts w:ascii="Times New Roman" w:hAnsi="Times New Roman"/>
          <w:color w:val="000000" w:themeColor="text1"/>
          <w:sz w:val="24"/>
          <w:szCs w:val="24"/>
        </w:rPr>
        <w:t>78(12), 17027–17049.</w:t>
      </w:r>
    </w:p>
    <w:p w14:paraId="7EAFEA20" w14:textId="1FD36FBD" w:rsidR="5E240060" w:rsidRPr="00092075" w:rsidRDefault="5E240060" w:rsidP="0076148D">
      <w:pPr>
        <w:jc w:val="both"/>
        <w:rPr>
          <w:rFonts w:ascii="Times New Roman" w:hAnsi="Times New Roman"/>
          <w:color w:val="000000" w:themeColor="text1"/>
          <w:sz w:val="24"/>
          <w:szCs w:val="24"/>
        </w:rPr>
      </w:pPr>
    </w:p>
    <w:p w14:paraId="27BC753D" w14:textId="4313F59A" w:rsidR="5E240060" w:rsidRPr="00092075" w:rsidRDefault="7245647E" w:rsidP="0076148D">
      <w:pPr>
        <w:jc w:val="both"/>
        <w:rPr>
          <w:rFonts w:ascii="Times New Roman" w:hAnsi="Times New Roman"/>
          <w:color w:val="000000" w:themeColor="text1"/>
          <w:sz w:val="24"/>
          <w:szCs w:val="24"/>
        </w:rPr>
      </w:pPr>
      <w:r w:rsidRPr="00092075">
        <w:rPr>
          <w:rFonts w:ascii="Times New Roman" w:hAnsi="Times New Roman"/>
          <w:color w:val="000000" w:themeColor="text1"/>
          <w:sz w:val="24"/>
          <w:szCs w:val="24"/>
          <w:lang w:val="en-US"/>
        </w:rPr>
        <w:t xml:space="preserve">El-Shazly, E. H. M. (2004). Digital Image Watermarking in Transform Domains. Minufiya </w:t>
      </w:r>
      <w:r w:rsidRPr="00092075">
        <w:rPr>
          <w:color w:val="000000" w:themeColor="text1"/>
        </w:rPr>
        <w:tab/>
      </w:r>
      <w:r w:rsidRPr="00092075">
        <w:rPr>
          <w:rFonts w:ascii="Times New Roman" w:hAnsi="Times New Roman"/>
          <w:color w:val="000000" w:themeColor="text1"/>
          <w:sz w:val="24"/>
          <w:szCs w:val="24"/>
          <w:lang w:val="en-US"/>
        </w:rPr>
        <w:t>University.</w:t>
      </w:r>
      <w:r w:rsidR="321EFF6C" w:rsidRPr="00092075">
        <w:rPr>
          <w:color w:val="000000" w:themeColor="text1"/>
        </w:rPr>
        <w:br/>
      </w:r>
    </w:p>
    <w:p w14:paraId="50FA3B9E" w14:textId="14B6C5A3" w:rsidR="5E240060" w:rsidRPr="00092075" w:rsidRDefault="5E240060" w:rsidP="0076148D">
      <w:pPr>
        <w:jc w:val="both"/>
        <w:rPr>
          <w:rFonts w:ascii="Times New Roman" w:hAnsi="Times New Roman"/>
          <w:color w:val="000000" w:themeColor="text1"/>
          <w:sz w:val="24"/>
          <w:szCs w:val="24"/>
        </w:rPr>
      </w:pPr>
      <w:r w:rsidRPr="00092075">
        <w:rPr>
          <w:rFonts w:ascii="Times New Roman" w:hAnsi="Times New Roman"/>
          <w:color w:val="000000" w:themeColor="text1"/>
          <w:sz w:val="24"/>
          <w:szCs w:val="24"/>
        </w:rPr>
        <w:t xml:space="preserve">Khare, P., &amp; Srivastava, V. K. (2020). A Secured and Robust Medical Image Watermarking </w:t>
      </w:r>
      <w:r w:rsidRPr="00092075">
        <w:rPr>
          <w:color w:val="000000" w:themeColor="text1"/>
        </w:rPr>
        <w:tab/>
      </w:r>
      <w:r w:rsidRPr="00092075">
        <w:rPr>
          <w:rFonts w:ascii="Times New Roman" w:hAnsi="Times New Roman"/>
          <w:color w:val="000000" w:themeColor="text1"/>
          <w:sz w:val="24"/>
          <w:szCs w:val="24"/>
        </w:rPr>
        <w:t xml:space="preserve">Approach for Protecting Integrity of Medical Images. Transactions on Emerging </w:t>
      </w:r>
      <w:r w:rsidRPr="00092075">
        <w:rPr>
          <w:color w:val="000000" w:themeColor="text1"/>
        </w:rPr>
        <w:tab/>
      </w:r>
      <w:r w:rsidRPr="00092075">
        <w:rPr>
          <w:rFonts w:ascii="Times New Roman" w:hAnsi="Times New Roman"/>
          <w:color w:val="000000" w:themeColor="text1"/>
          <w:sz w:val="24"/>
          <w:szCs w:val="24"/>
        </w:rPr>
        <w:t xml:space="preserve">Telecommunications Technologies, 32(2). </w:t>
      </w:r>
    </w:p>
    <w:p w14:paraId="3E7FFAB0" w14:textId="434EC9B0" w:rsidR="55861CAF" w:rsidRPr="00092075" w:rsidRDefault="55861CAF" w:rsidP="0076148D">
      <w:pPr>
        <w:jc w:val="both"/>
        <w:rPr>
          <w:rFonts w:ascii="Times New Roman" w:hAnsi="Times New Roman"/>
          <w:color w:val="000000" w:themeColor="text1"/>
          <w:sz w:val="24"/>
          <w:szCs w:val="24"/>
        </w:rPr>
      </w:pPr>
      <w:r w:rsidRPr="00092075">
        <w:rPr>
          <w:color w:val="000000" w:themeColor="text1"/>
        </w:rPr>
        <w:br/>
      </w:r>
      <w:r w:rsidR="0A9FE5EC" w:rsidRPr="00092075">
        <w:rPr>
          <w:rFonts w:ascii="Times New Roman" w:hAnsi="Times New Roman"/>
          <w:color w:val="000000" w:themeColor="text1"/>
          <w:sz w:val="24"/>
          <w:szCs w:val="24"/>
        </w:rPr>
        <w:t xml:space="preserve">Kuang, L.-Q., Zhang, Y. and Han, X. (2009). A Medical Image Authentication System Based </w:t>
      </w:r>
      <w:r w:rsidR="413EF636" w:rsidRPr="00092075">
        <w:rPr>
          <w:color w:val="000000" w:themeColor="text1"/>
        </w:rPr>
        <w:tab/>
      </w:r>
      <w:r w:rsidR="0A9FE5EC" w:rsidRPr="00092075">
        <w:rPr>
          <w:rFonts w:ascii="Times New Roman" w:hAnsi="Times New Roman"/>
          <w:color w:val="000000" w:themeColor="text1"/>
          <w:sz w:val="24"/>
          <w:szCs w:val="24"/>
        </w:rPr>
        <w:t xml:space="preserve">on Reversible Digital Watermarking. 2009 First International Conference on </w:t>
      </w:r>
      <w:r w:rsidR="413EF636" w:rsidRPr="00092075">
        <w:rPr>
          <w:color w:val="000000" w:themeColor="text1"/>
        </w:rPr>
        <w:tab/>
      </w:r>
      <w:r w:rsidR="413EF636" w:rsidRPr="00092075">
        <w:rPr>
          <w:color w:val="000000" w:themeColor="text1"/>
        </w:rPr>
        <w:tab/>
      </w:r>
      <w:r w:rsidR="0A9FE5EC" w:rsidRPr="00092075">
        <w:rPr>
          <w:rFonts w:ascii="Times New Roman" w:hAnsi="Times New Roman"/>
          <w:color w:val="000000" w:themeColor="text1"/>
          <w:sz w:val="24"/>
          <w:szCs w:val="24"/>
        </w:rPr>
        <w:t>Information</w:t>
      </w:r>
      <w:r w:rsidR="7D8D73FA" w:rsidRPr="00092075">
        <w:rPr>
          <w:rFonts w:ascii="Times New Roman" w:hAnsi="Times New Roman"/>
          <w:color w:val="000000" w:themeColor="text1"/>
          <w:sz w:val="24"/>
          <w:szCs w:val="24"/>
        </w:rPr>
        <w:t xml:space="preserve"> </w:t>
      </w:r>
      <w:r w:rsidR="0A9FE5EC" w:rsidRPr="00092075">
        <w:rPr>
          <w:rFonts w:ascii="Times New Roman" w:hAnsi="Times New Roman"/>
          <w:color w:val="000000" w:themeColor="text1"/>
          <w:sz w:val="24"/>
          <w:szCs w:val="24"/>
        </w:rPr>
        <w:t>Science and Engineering.</w:t>
      </w:r>
    </w:p>
    <w:p w14:paraId="7410682F" w14:textId="1076F318" w:rsidR="413EF636" w:rsidRPr="00092075" w:rsidRDefault="413EF636" w:rsidP="0076148D">
      <w:pPr>
        <w:jc w:val="both"/>
        <w:rPr>
          <w:rFonts w:ascii="Times New Roman" w:hAnsi="Times New Roman"/>
          <w:color w:val="000000" w:themeColor="text1"/>
          <w:sz w:val="24"/>
          <w:szCs w:val="24"/>
        </w:rPr>
      </w:pPr>
    </w:p>
    <w:p w14:paraId="7084E6C4" w14:textId="71BAE145" w:rsidR="413EF636" w:rsidRPr="00092075" w:rsidRDefault="413EF636" w:rsidP="0076148D">
      <w:pPr>
        <w:pStyle w:val="subsection"/>
        <w:numPr>
          <w:ilvl w:val="1"/>
          <w:numId w:val="0"/>
        </w:numPr>
        <w:spacing w:before="0"/>
        <w:jc w:val="both"/>
        <w:rPr>
          <w:rFonts w:ascii="Times New Roman" w:hAnsi="Times New Roman"/>
          <w:i w:val="0"/>
          <w:iCs w:val="0"/>
          <w:color w:val="000000" w:themeColor="text1"/>
          <w:sz w:val="24"/>
          <w:szCs w:val="24"/>
          <w:highlight w:val="yellow"/>
        </w:rPr>
      </w:pPr>
      <w:r w:rsidRPr="00092075">
        <w:rPr>
          <w:rFonts w:ascii="Times New Roman" w:eastAsia="Arial" w:hAnsi="Times New Roman"/>
          <w:i w:val="0"/>
          <w:color w:val="000000" w:themeColor="text1"/>
          <w:sz w:val="24"/>
          <w:szCs w:val="24"/>
        </w:rPr>
        <w:t xml:space="preserve">Lala, H. (2017). Digital image watermarking using discrete wavelet transform. International </w:t>
      </w:r>
      <w:r w:rsidRPr="00092075">
        <w:rPr>
          <w:color w:val="000000" w:themeColor="text1"/>
        </w:rPr>
        <w:tab/>
      </w:r>
      <w:r w:rsidR="7D8D73FA" w:rsidRPr="00092075">
        <w:rPr>
          <w:rFonts w:ascii="Times New Roman" w:hAnsi="Times New Roman"/>
          <w:i w:val="0"/>
          <w:iCs w:val="0"/>
          <w:color w:val="000000" w:themeColor="text1"/>
          <w:sz w:val="24"/>
          <w:szCs w:val="24"/>
        </w:rPr>
        <w:t xml:space="preserve">    </w:t>
      </w:r>
      <w:r w:rsidRPr="00092075">
        <w:rPr>
          <w:rFonts w:ascii="Times New Roman" w:eastAsia="Arial" w:hAnsi="Times New Roman"/>
          <w:i w:val="0"/>
          <w:color w:val="000000" w:themeColor="text1"/>
          <w:sz w:val="24"/>
          <w:szCs w:val="24"/>
        </w:rPr>
        <w:t>Research Journal of Engineering and Technology (IRJET), 4(01).</w:t>
      </w:r>
    </w:p>
    <w:p w14:paraId="7E99C56A" w14:textId="7948516B" w:rsidR="0F1BC388" w:rsidRPr="00092075" w:rsidRDefault="0F1BC388" w:rsidP="0076148D">
      <w:pPr>
        <w:jc w:val="both"/>
        <w:rPr>
          <w:rFonts w:ascii="Times New Roman" w:hAnsi="Times New Roman"/>
          <w:color w:val="000000" w:themeColor="text1"/>
          <w:sz w:val="24"/>
          <w:szCs w:val="24"/>
        </w:rPr>
      </w:pPr>
    </w:p>
    <w:p w14:paraId="4BC1A48A" w14:textId="3025EAE5" w:rsidR="12A70914" w:rsidRPr="00092075" w:rsidRDefault="04239935" w:rsidP="12A70914">
      <w:pPr>
        <w:jc w:val="both"/>
        <w:rPr>
          <w:rFonts w:ascii="Times New Roman" w:hAnsi="Times New Roman"/>
          <w:color w:val="000000" w:themeColor="text1"/>
          <w:sz w:val="24"/>
          <w:szCs w:val="24"/>
        </w:rPr>
      </w:pPr>
      <w:r w:rsidRPr="00092075">
        <w:rPr>
          <w:rFonts w:ascii="Times New Roman" w:eastAsia="Arial" w:hAnsi="Times New Roman"/>
          <w:color w:val="000000" w:themeColor="text1"/>
          <w:sz w:val="24"/>
          <w:szCs w:val="24"/>
        </w:rPr>
        <w:t xml:space="preserve">Sverdlov, A., Dexter, S., &amp; Eskicioglu, A. M. (2005). Robust DCT-SVD domain image </w:t>
      </w:r>
      <w:r w:rsidRPr="00092075">
        <w:rPr>
          <w:color w:val="000000" w:themeColor="text1"/>
        </w:rPr>
        <w:tab/>
      </w:r>
      <w:r w:rsidRPr="00092075">
        <w:rPr>
          <w:color w:val="000000" w:themeColor="text1"/>
        </w:rPr>
        <w:tab/>
      </w:r>
      <w:r w:rsidRPr="00092075">
        <w:rPr>
          <w:rFonts w:ascii="Times New Roman" w:eastAsia="Arial" w:hAnsi="Times New Roman"/>
          <w:color w:val="000000" w:themeColor="text1"/>
          <w:sz w:val="24"/>
          <w:szCs w:val="24"/>
        </w:rPr>
        <w:t xml:space="preserve">watermarking for copyright protection: embedding data in all frequencies. In 2005 </w:t>
      </w:r>
      <w:r w:rsidRPr="00092075">
        <w:rPr>
          <w:color w:val="000000" w:themeColor="text1"/>
        </w:rPr>
        <w:tab/>
      </w:r>
      <w:r w:rsidRPr="00092075">
        <w:rPr>
          <w:rFonts w:ascii="Times New Roman" w:eastAsia="Arial" w:hAnsi="Times New Roman"/>
          <w:color w:val="000000" w:themeColor="text1"/>
          <w:sz w:val="24"/>
          <w:szCs w:val="24"/>
        </w:rPr>
        <w:t>13th European Signal Processing Conference (pp. 1-4). IEEE.</w:t>
      </w:r>
    </w:p>
    <w:p w14:paraId="3EFEA966" w14:textId="262128D1" w:rsidR="04239935" w:rsidRPr="00092075" w:rsidRDefault="04239935" w:rsidP="04239935">
      <w:pPr>
        <w:jc w:val="both"/>
        <w:rPr>
          <w:rFonts w:ascii="Times New Roman" w:hAnsi="Times New Roman"/>
          <w:color w:val="000000" w:themeColor="text1"/>
          <w:sz w:val="24"/>
          <w:szCs w:val="24"/>
        </w:rPr>
      </w:pPr>
    </w:p>
    <w:p w14:paraId="5E6623F1" w14:textId="1076F318" w:rsidR="38D65D78" w:rsidRPr="00092075" w:rsidRDefault="55C11E86" w:rsidP="0076148D">
      <w:pPr>
        <w:jc w:val="both"/>
        <w:rPr>
          <w:rFonts w:ascii="Times New Roman" w:eastAsia="Segoe UI" w:hAnsi="Times New Roman"/>
          <w:color w:val="000000" w:themeColor="text1"/>
          <w:sz w:val="24"/>
          <w:szCs w:val="24"/>
        </w:rPr>
      </w:pPr>
      <w:r w:rsidRPr="00092075">
        <w:rPr>
          <w:rFonts w:ascii="Times New Roman" w:eastAsia="Segoe UI" w:hAnsi="Times New Roman"/>
          <w:color w:val="000000" w:themeColor="text1"/>
          <w:sz w:val="24"/>
          <w:szCs w:val="24"/>
        </w:rPr>
        <w:t xml:space="preserve">Tao H, Chongmin L, Zain JM, Abdalla AN (2014) Robust image watermarking theories and </w:t>
      </w:r>
      <w:r w:rsidRPr="00092075">
        <w:rPr>
          <w:color w:val="000000" w:themeColor="text1"/>
        </w:rPr>
        <w:tab/>
      </w:r>
      <w:r w:rsidRPr="00092075">
        <w:rPr>
          <w:rFonts w:ascii="Times New Roman" w:eastAsia="Segoe UI" w:hAnsi="Times New Roman"/>
          <w:color w:val="000000" w:themeColor="text1"/>
          <w:sz w:val="24"/>
          <w:szCs w:val="24"/>
        </w:rPr>
        <w:t>techniques: a review. J Appl Res Technol 12(1):122–138</w:t>
      </w:r>
    </w:p>
    <w:p w14:paraId="45DC7583" w14:textId="7948516B" w:rsidR="38D65D78" w:rsidRPr="00092075" w:rsidRDefault="38D65D78" w:rsidP="0076148D">
      <w:pPr>
        <w:jc w:val="both"/>
        <w:rPr>
          <w:rFonts w:ascii="Times New Roman" w:eastAsia="Segoe UI" w:hAnsi="Times New Roman"/>
          <w:color w:val="000000" w:themeColor="text1"/>
          <w:sz w:val="24"/>
          <w:szCs w:val="24"/>
        </w:rPr>
      </w:pPr>
    </w:p>
    <w:p w14:paraId="75CBECC9" w14:textId="1076F318" w:rsidR="38D65D78" w:rsidRPr="00092075" w:rsidRDefault="4E03BA64" w:rsidP="0076148D">
      <w:pPr>
        <w:jc w:val="both"/>
        <w:rPr>
          <w:rFonts w:ascii="Times New Roman" w:hAnsi="Times New Roman"/>
          <w:i/>
          <w:iCs/>
          <w:color w:val="000000" w:themeColor="text1"/>
          <w:sz w:val="24"/>
          <w:szCs w:val="24"/>
        </w:rPr>
      </w:pPr>
      <w:r w:rsidRPr="00092075">
        <w:rPr>
          <w:rFonts w:ascii="Times New Roman" w:hAnsi="Times New Roman"/>
          <w:color w:val="000000" w:themeColor="text1"/>
          <w:sz w:val="24"/>
          <w:szCs w:val="24"/>
        </w:rPr>
        <w:t xml:space="preserve">Voloshynovskiy, S., S. Pereira and T. Pun, 2001. "Attacks on Digital Watermarks: </w:t>
      </w:r>
      <w:r w:rsidRPr="00092075">
        <w:rPr>
          <w:color w:val="000000" w:themeColor="text1"/>
        </w:rPr>
        <w:tab/>
      </w:r>
      <w:r w:rsidR="3FD7AB3B" w:rsidRPr="00092075">
        <w:rPr>
          <w:rFonts w:ascii="Times New Roman" w:hAnsi="Times New Roman"/>
          <w:color w:val="000000" w:themeColor="text1"/>
          <w:sz w:val="24"/>
          <w:szCs w:val="24"/>
        </w:rPr>
        <w:t>C</w:t>
      </w:r>
      <w:r w:rsidRPr="00092075">
        <w:rPr>
          <w:color w:val="000000" w:themeColor="text1"/>
        </w:rPr>
        <w:tab/>
      </w:r>
      <w:r w:rsidR="3FD7AB3B" w:rsidRPr="00092075">
        <w:rPr>
          <w:rFonts w:ascii="Times New Roman" w:hAnsi="Times New Roman"/>
          <w:color w:val="000000" w:themeColor="text1"/>
          <w:sz w:val="24"/>
          <w:szCs w:val="24"/>
        </w:rPr>
        <w:t>lassification</w:t>
      </w:r>
      <w:r w:rsidRPr="00092075">
        <w:rPr>
          <w:rFonts w:ascii="Times New Roman" w:hAnsi="Times New Roman"/>
          <w:color w:val="000000" w:themeColor="text1"/>
          <w:sz w:val="24"/>
          <w:szCs w:val="24"/>
        </w:rPr>
        <w:t xml:space="preserve">, Estimation-Based Attacks, and Benchmarks," Comm. Magazine, 39(8): </w:t>
      </w:r>
      <w:r w:rsidR="3FD7AB3B" w:rsidRPr="00092075">
        <w:rPr>
          <w:color w:val="000000" w:themeColor="text1"/>
        </w:rPr>
        <w:tab/>
      </w:r>
      <w:r w:rsidRPr="00092075">
        <w:rPr>
          <w:rFonts w:ascii="Times New Roman" w:hAnsi="Times New Roman"/>
          <w:color w:val="000000" w:themeColor="text1"/>
          <w:sz w:val="24"/>
          <w:szCs w:val="24"/>
        </w:rPr>
        <w:t>118-126</w:t>
      </w:r>
    </w:p>
    <w:p w14:paraId="30601774" w14:textId="6EFB59F5" w:rsidR="0A9FE5EC" w:rsidRPr="00092075" w:rsidRDefault="0A9FE5EC" w:rsidP="0076148D">
      <w:pPr>
        <w:jc w:val="both"/>
        <w:rPr>
          <w:rFonts w:ascii="Times New Roman" w:hAnsi="Times New Roman"/>
          <w:color w:val="000000" w:themeColor="text1"/>
          <w:sz w:val="24"/>
          <w:szCs w:val="24"/>
        </w:rPr>
      </w:pPr>
    </w:p>
    <w:p w14:paraId="19BA98D2" w14:textId="18A91C5B" w:rsidR="0A9FE5EC" w:rsidRPr="00092075" w:rsidRDefault="0A9FE5EC" w:rsidP="0076148D">
      <w:pPr>
        <w:jc w:val="both"/>
        <w:rPr>
          <w:rFonts w:ascii="Times New Roman" w:eastAsia="Arial" w:hAnsi="Times New Roman"/>
          <w:color w:val="000000" w:themeColor="text1"/>
          <w:sz w:val="24"/>
          <w:szCs w:val="24"/>
        </w:rPr>
      </w:pPr>
      <w:r w:rsidRPr="00092075">
        <w:rPr>
          <w:rFonts w:ascii="Times New Roman" w:hAnsi="Times New Roman"/>
          <w:color w:val="000000" w:themeColor="text1"/>
          <w:sz w:val="24"/>
          <w:szCs w:val="24"/>
        </w:rPr>
        <w:t xml:space="preserve">Vukotić, V., Chappelier, V., &amp; Furon, T. (2020). Are Classification Deep Neural Networks </w:t>
      </w:r>
      <w:r w:rsidRPr="00092075">
        <w:rPr>
          <w:color w:val="000000" w:themeColor="text1"/>
        </w:rPr>
        <w:tab/>
      </w:r>
      <w:r w:rsidRPr="00092075">
        <w:rPr>
          <w:rFonts w:ascii="Times New Roman" w:hAnsi="Times New Roman"/>
          <w:color w:val="000000" w:themeColor="text1"/>
          <w:sz w:val="24"/>
          <w:szCs w:val="24"/>
        </w:rPr>
        <w:t>Good for Blind Image Watermarking? Entropy, 22(2), 198.</w:t>
      </w:r>
    </w:p>
    <w:p w14:paraId="330CA722" w14:textId="56910BFB" w:rsidR="010F9B52" w:rsidRPr="00092075" w:rsidRDefault="010F9B52" w:rsidP="0076148D">
      <w:pPr>
        <w:jc w:val="both"/>
        <w:rPr>
          <w:rFonts w:ascii="Times New Roman" w:hAnsi="Times New Roman"/>
          <w:color w:val="000000" w:themeColor="text1"/>
          <w:sz w:val="24"/>
          <w:szCs w:val="24"/>
        </w:rPr>
      </w:pPr>
    </w:p>
    <w:p w14:paraId="2EB7FC55" w14:textId="48B1F91E" w:rsidR="010F9B52" w:rsidRPr="00092075" w:rsidRDefault="2E5C35AF" w:rsidP="0076148D">
      <w:pPr>
        <w:jc w:val="both"/>
        <w:rPr>
          <w:rFonts w:ascii="Times New Roman" w:hAnsi="Times New Roman"/>
          <w:color w:val="000000" w:themeColor="text1"/>
          <w:sz w:val="24"/>
          <w:szCs w:val="24"/>
        </w:rPr>
      </w:pPr>
      <w:r w:rsidRPr="00092075">
        <w:rPr>
          <w:rFonts w:ascii="Times New Roman" w:hAnsi="Times New Roman"/>
          <w:color w:val="000000" w:themeColor="text1"/>
          <w:sz w:val="24"/>
          <w:szCs w:val="24"/>
        </w:rPr>
        <w:t xml:space="preserve">Yeung, M. M. (1998). Invisible watermarking for image verification. Journal of Electronic </w:t>
      </w:r>
      <w:r w:rsidRPr="00092075">
        <w:rPr>
          <w:color w:val="000000" w:themeColor="text1"/>
        </w:rPr>
        <w:tab/>
      </w:r>
      <w:r w:rsidRPr="00092075">
        <w:rPr>
          <w:rFonts w:ascii="Times New Roman" w:hAnsi="Times New Roman"/>
          <w:color w:val="000000" w:themeColor="text1"/>
          <w:sz w:val="24"/>
          <w:szCs w:val="24"/>
        </w:rPr>
        <w:t>Imaging, 7(3), 578.</w:t>
      </w:r>
    </w:p>
    <w:p w14:paraId="7C9AE623" w14:textId="7948516B" w:rsidR="0AF0648F" w:rsidRPr="00092075" w:rsidRDefault="0AF0648F" w:rsidP="0076148D">
      <w:pPr>
        <w:jc w:val="both"/>
        <w:rPr>
          <w:rFonts w:ascii="Times New Roman" w:eastAsia="Arial" w:hAnsi="Times New Roman"/>
          <w:color w:val="000000" w:themeColor="text1"/>
          <w:sz w:val="24"/>
          <w:szCs w:val="24"/>
        </w:rPr>
      </w:pPr>
    </w:p>
    <w:p w14:paraId="180E8C1C" w14:textId="1590282C" w:rsidR="00092075" w:rsidRPr="00092075" w:rsidRDefault="48F51297" w:rsidP="0076148D">
      <w:pPr>
        <w:jc w:val="both"/>
        <w:rPr>
          <w:rFonts w:ascii="Times New Roman" w:eastAsia="Arial" w:hAnsi="Times New Roman"/>
          <w:color w:val="000000" w:themeColor="text1"/>
          <w:sz w:val="24"/>
          <w:szCs w:val="24"/>
        </w:rPr>
      </w:pPr>
      <w:r w:rsidRPr="00092075">
        <w:rPr>
          <w:rFonts w:ascii="Times New Roman" w:eastAsia="Arial" w:hAnsi="Times New Roman"/>
          <w:color w:val="000000" w:themeColor="text1"/>
          <w:sz w:val="24"/>
          <w:szCs w:val="24"/>
        </w:rPr>
        <w:t xml:space="preserve">Zhang, K. A., Xu, L., Cuesta-Infante, A., &amp; Veeramachaneni, K. (2019). Robust invisible </w:t>
      </w:r>
      <w:r w:rsidR="3FD7AB3B" w:rsidRPr="00092075">
        <w:rPr>
          <w:color w:val="000000" w:themeColor="text1"/>
        </w:rPr>
        <w:tab/>
      </w:r>
      <w:r w:rsidRPr="00092075">
        <w:rPr>
          <w:rFonts w:ascii="Times New Roman" w:eastAsia="Arial" w:hAnsi="Times New Roman"/>
          <w:color w:val="000000" w:themeColor="text1"/>
          <w:sz w:val="24"/>
          <w:szCs w:val="24"/>
        </w:rPr>
        <w:t>video watermarking with attention. arXiv preprint arXiv:1909.01285.</w:t>
      </w:r>
    </w:p>
    <w:p w14:paraId="4B668160" w14:textId="77777777" w:rsidR="00FE6CEE" w:rsidRPr="00092075" w:rsidRDefault="00FE6CEE" w:rsidP="0076148D">
      <w:pPr>
        <w:jc w:val="both"/>
        <w:rPr>
          <w:rFonts w:ascii="Times New Roman" w:eastAsia="Arial" w:hAnsi="Times New Roman"/>
          <w:color w:val="000000" w:themeColor="text1"/>
          <w:sz w:val="24"/>
          <w:szCs w:val="24"/>
        </w:rPr>
      </w:pPr>
    </w:p>
    <w:p w14:paraId="2EDA91CC" w14:textId="77777777" w:rsidR="00092075" w:rsidRPr="00092075" w:rsidRDefault="00FE6CEE" w:rsidP="0076148D">
      <w:pPr>
        <w:jc w:val="both"/>
        <w:rPr>
          <w:rFonts w:ascii="Times New Roman" w:eastAsia="Arial" w:hAnsi="Times New Roman"/>
          <w:color w:val="000000" w:themeColor="text1"/>
          <w:sz w:val="24"/>
          <w:szCs w:val="24"/>
        </w:rPr>
      </w:pPr>
      <w:r w:rsidRPr="00092075">
        <w:rPr>
          <w:rFonts w:ascii="Times New Roman" w:eastAsia="Arial" w:hAnsi="Times New Roman"/>
          <w:color w:val="000000" w:themeColor="text1"/>
          <w:sz w:val="24"/>
          <w:szCs w:val="24"/>
        </w:rPr>
        <w:t>Zhang, L.</w:t>
      </w:r>
      <w:r w:rsidR="00871E78" w:rsidRPr="00092075">
        <w:rPr>
          <w:rFonts w:ascii="Times New Roman" w:eastAsia="Arial" w:hAnsi="Times New Roman"/>
          <w:color w:val="000000" w:themeColor="text1"/>
          <w:sz w:val="24"/>
          <w:szCs w:val="24"/>
        </w:rPr>
        <w:t>, Li, W., Ye, H</w:t>
      </w:r>
      <w:r w:rsidR="007B750F" w:rsidRPr="00092075">
        <w:rPr>
          <w:rFonts w:ascii="Times New Roman" w:eastAsia="Arial" w:hAnsi="Times New Roman"/>
          <w:color w:val="000000" w:themeColor="text1"/>
          <w:sz w:val="24"/>
          <w:szCs w:val="24"/>
        </w:rPr>
        <w:t xml:space="preserve">. (2021). </w:t>
      </w:r>
      <w:r w:rsidR="009C7DA9" w:rsidRPr="00092075">
        <w:rPr>
          <w:rFonts w:ascii="Times New Roman" w:eastAsia="Arial" w:hAnsi="Times New Roman"/>
          <w:color w:val="000000" w:themeColor="text1"/>
          <w:sz w:val="24"/>
          <w:szCs w:val="24"/>
        </w:rPr>
        <w:t>A blind watermarking system based on deep learning model</w:t>
      </w:r>
      <w:r w:rsidR="00305919" w:rsidRPr="00092075">
        <w:rPr>
          <w:rFonts w:ascii="Times New Roman" w:eastAsia="Arial" w:hAnsi="Times New Roman"/>
          <w:color w:val="000000" w:themeColor="text1"/>
          <w:sz w:val="24"/>
          <w:szCs w:val="24"/>
        </w:rPr>
        <w:t xml:space="preserve">. </w:t>
      </w:r>
      <w:r w:rsidR="00092075" w:rsidRPr="00092075">
        <w:rPr>
          <w:rFonts w:ascii="Times New Roman" w:eastAsia="Arial" w:hAnsi="Times New Roman"/>
          <w:color w:val="000000" w:themeColor="text1"/>
          <w:sz w:val="24"/>
          <w:szCs w:val="24"/>
        </w:rPr>
        <w:t xml:space="preserve"> </w:t>
      </w:r>
    </w:p>
    <w:p w14:paraId="20AA1C44" w14:textId="591C544A" w:rsidR="00FE6CEE" w:rsidRPr="00092075" w:rsidRDefault="00CE6418" w:rsidP="00092075">
      <w:pPr>
        <w:ind w:left="851"/>
        <w:jc w:val="both"/>
        <w:rPr>
          <w:rFonts w:ascii="Times New Roman" w:hAnsi="Times New Roman"/>
          <w:color w:val="000000" w:themeColor="text1"/>
          <w:sz w:val="24"/>
          <w:szCs w:val="24"/>
        </w:rPr>
      </w:pPr>
      <w:r w:rsidRPr="00092075">
        <w:rPr>
          <w:rFonts w:ascii="Times New Roman" w:eastAsia="Arial" w:hAnsi="Times New Roman"/>
          <w:color w:val="000000" w:themeColor="text1"/>
          <w:sz w:val="24"/>
          <w:szCs w:val="24"/>
        </w:rPr>
        <w:t>2021 IEEE 20</w:t>
      </w:r>
      <w:r w:rsidRPr="00092075">
        <w:rPr>
          <w:rFonts w:ascii="Times New Roman" w:eastAsia="Arial" w:hAnsi="Times New Roman"/>
          <w:color w:val="000000" w:themeColor="text1"/>
          <w:sz w:val="24"/>
          <w:szCs w:val="24"/>
          <w:vertAlign w:val="superscript"/>
        </w:rPr>
        <w:t>th</w:t>
      </w:r>
      <w:r w:rsidRPr="00092075">
        <w:rPr>
          <w:rFonts w:ascii="Times New Roman" w:eastAsia="Arial" w:hAnsi="Times New Roman"/>
          <w:color w:val="000000" w:themeColor="text1"/>
          <w:sz w:val="24"/>
          <w:szCs w:val="24"/>
        </w:rPr>
        <w:t xml:space="preserve"> International Conference on Trust, Security and Privacy in Computing and Communications (TrustCom)</w:t>
      </w:r>
      <w:r w:rsidR="00092075" w:rsidRPr="00092075">
        <w:rPr>
          <w:rFonts w:ascii="Times New Roman" w:eastAsia="Arial" w:hAnsi="Times New Roman"/>
          <w:color w:val="000000" w:themeColor="text1"/>
          <w:sz w:val="24"/>
          <w:szCs w:val="24"/>
        </w:rPr>
        <w:t>.</w:t>
      </w:r>
    </w:p>
    <w:p w14:paraId="74972EFF" w14:textId="1076F318" w:rsidR="0AFFB2BB" w:rsidRPr="007B750F" w:rsidRDefault="0AFFB2BB" w:rsidP="0076148D">
      <w:pPr>
        <w:pStyle w:val="subsection"/>
        <w:numPr>
          <w:ilvl w:val="1"/>
          <w:numId w:val="0"/>
        </w:numPr>
        <w:spacing w:before="0"/>
        <w:jc w:val="both"/>
        <w:rPr>
          <w:rFonts w:ascii="Times New Roman" w:hAnsi="Times New Roman"/>
          <w:i w:val="0"/>
          <w:sz w:val="24"/>
          <w:szCs w:val="24"/>
          <w:highlight w:val="yellow"/>
          <w:lang w:val="en-GB"/>
        </w:rPr>
      </w:pPr>
    </w:p>
    <w:p w14:paraId="4666027E" w14:textId="2DA570C4" w:rsidR="3A6F700E" w:rsidRDefault="3A6F700E" w:rsidP="1C352AA1">
      <w:pPr>
        <w:pStyle w:val="subsection"/>
        <w:numPr>
          <w:ilvl w:val="1"/>
          <w:numId w:val="0"/>
        </w:numPr>
        <w:spacing w:before="0"/>
        <w:jc w:val="both"/>
        <w:rPr>
          <w:rFonts w:ascii="Times New Roman" w:hAnsi="Times New Roman"/>
          <w:i w:val="0"/>
          <w:iCs w:val="0"/>
          <w:sz w:val="24"/>
          <w:szCs w:val="24"/>
        </w:rPr>
      </w:pPr>
    </w:p>
    <w:p w14:paraId="7E89B599" w14:textId="68FECF9F" w:rsidR="4C92FE9B" w:rsidRDefault="4C92FE9B" w:rsidP="32407C22">
      <w:pPr>
        <w:pStyle w:val="subsection"/>
        <w:numPr>
          <w:ilvl w:val="1"/>
          <w:numId w:val="0"/>
        </w:numPr>
        <w:spacing w:before="0"/>
        <w:jc w:val="both"/>
        <w:rPr>
          <w:rFonts w:ascii="Times New Roman" w:hAnsi="Times New Roman"/>
          <w:i w:val="0"/>
          <w:sz w:val="24"/>
          <w:szCs w:val="24"/>
          <w:highlight w:val="yellow"/>
        </w:rPr>
      </w:pPr>
    </w:p>
    <w:sectPr w:rsidR="4C92FE9B" w:rsidSect="009A169E">
      <w:headerReference w:type="default" r:id="rId15"/>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AC9B9" w14:textId="77777777" w:rsidR="00F11C8D" w:rsidRDefault="00F11C8D">
      <w:r>
        <w:separator/>
      </w:r>
    </w:p>
  </w:endnote>
  <w:endnote w:type="continuationSeparator" w:id="0">
    <w:p w14:paraId="73032F2D" w14:textId="77777777" w:rsidR="00F11C8D" w:rsidRDefault="00F11C8D">
      <w:r>
        <w:continuationSeparator/>
      </w:r>
    </w:p>
  </w:endnote>
  <w:endnote w:type="continuationNotice" w:id="1">
    <w:p w14:paraId="13AA0E88" w14:textId="77777777" w:rsidR="00F11C8D" w:rsidRDefault="00F11C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ter">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F0E7D" w14:textId="77777777" w:rsidR="00F11C8D" w:rsidRPr="00043761" w:rsidRDefault="00F11C8D">
      <w:pPr>
        <w:pStyle w:val="Bulleted"/>
        <w:numPr>
          <w:ilvl w:val="0"/>
          <w:numId w:val="0"/>
        </w:numPr>
        <w:rPr>
          <w:rFonts w:ascii="Sabon" w:hAnsi="Sabon"/>
          <w:color w:val="auto"/>
          <w:szCs w:val="20"/>
        </w:rPr>
      </w:pPr>
      <w:r>
        <w:separator/>
      </w:r>
    </w:p>
  </w:footnote>
  <w:footnote w:type="continuationSeparator" w:id="0">
    <w:p w14:paraId="50D4FCE3" w14:textId="77777777" w:rsidR="00F11C8D" w:rsidRDefault="00F11C8D">
      <w:r>
        <w:continuationSeparator/>
      </w:r>
    </w:p>
  </w:footnote>
  <w:footnote w:type="continuationNotice" w:id="1">
    <w:p w14:paraId="2C97BEA2" w14:textId="77777777" w:rsidR="00F11C8D" w:rsidRDefault="00F11C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B4C6D" w14:textId="77777777" w:rsidR="00EA3F4B" w:rsidRDefault="00EA3F4B">
    <w:pPr>
      <w:pStyle w:val="Header"/>
    </w:pPr>
  </w:p>
  <w:p w14:paraId="344FD1F5" w14:textId="77777777" w:rsidR="00EA3F4B" w:rsidRDefault="00EA3F4B">
    <w:pPr>
      <w:pStyle w:val="Header"/>
    </w:pPr>
  </w:p>
  <w:p w14:paraId="75366E1B" w14:textId="77777777" w:rsidR="00EA3F4B" w:rsidRDefault="00EA3F4B">
    <w:pPr>
      <w:pStyle w:val="Header"/>
    </w:pPr>
  </w:p>
  <w:p w14:paraId="442AF44D" w14:textId="77777777" w:rsidR="00EA3F4B" w:rsidRDefault="00EA3F4B">
    <w:pPr>
      <w:pStyle w:val="Header"/>
    </w:pPr>
  </w:p>
  <w:p w14:paraId="3EEAF66E" w14:textId="77777777" w:rsidR="00EA3F4B" w:rsidRDefault="00EA3F4B">
    <w:pPr>
      <w:pStyle w:val="Header"/>
    </w:pPr>
  </w:p>
  <w:p w14:paraId="56FCA63D" w14:textId="77777777" w:rsidR="00EA3F4B" w:rsidRDefault="00EA3F4B">
    <w:pPr>
      <w:pStyle w:val="Header"/>
    </w:pPr>
  </w:p>
</w:hdr>
</file>

<file path=word/intelligence.xml><?xml version="1.0" encoding="utf-8"?>
<int:Intelligence xmlns:int="http://schemas.microsoft.com/office/intelligence/2019/intelligence">
  <int:IntelligenceSettings/>
  <int:Manifest>
    <int:WordHash hashCode="pDBAV0OHGNEsFS" id="0tb3GDMu"/>
    <int:WordHash hashCode="ayGVxe93djmyDW" id="jaW8VpA0"/>
    <int:WordHash hashCode="NVH1IEhv9lQsdQ" id="J+JHabh5"/>
    <int:ParagraphRange paragraphId="730033711" textId="2028132018" start="1" length="3" invalidationStart="1" invalidationLength="3" id="QbkAMm5q"/>
    <int:WordHash hashCode="l46nrzmtX++2v7" id="KpdE1tKw"/>
    <int:WordHash hashCode="VWSq6TUG4X7H6r" id="30SLHb2w"/>
    <int:WordHash hashCode="cgTiFOKBXxTDSF" id="+tbPwkkv"/>
    <int:WordHash hashCode="T5icL+B7Qf+NNM" id="B83+SC6w"/>
    <int:WordHash hashCode="eKbLXFOBJJ24ed" id="O+tnng5b"/>
    <int:WordHash hashCode="UAwPecVxd2w7su" id="IUyYdtUc"/>
    <int:WordHash hashCode="xNosjkz8Y4oNLB" id="yvz4Da3f"/>
    <int:ParagraphRange paragraphId="684541636" textId="608093240" start="100" length="13" invalidationStart="100" invalidationLength="13" id="zmgUNMU3"/>
    <int:WordHash hashCode="kkmsXHeDYvXF9q" id="9eE88kFD"/>
    <int:ParagraphRange paragraphId="910051720" textId="2059714898" start="88" length="14" invalidationStart="88" invalidationLength="14" id="6jhI5DLe"/>
    <int:WordHash hashCode="HoAPejV8LLvZE1" id="CNDkBMYC"/>
  </int:Manifest>
  <int:Observations>
    <int:Content id="0tb3GDMu">
      <int:Rejection type="LegacyProofing"/>
    </int:Content>
    <int:Content id="jaW8VpA0">
      <int:Rejection type="LegacyProofing"/>
    </int:Content>
    <int:Content id="J+JHabh5">
      <int:Rejection type="LegacyProofing"/>
    </int:Content>
    <int:Content id="QbkAMm5q">
      <int:Rejection type="LegacyProofing"/>
    </int:Content>
    <int:Content id="KpdE1tKw">
      <int:Rejection type="LegacyProofing"/>
    </int:Content>
    <int:Content id="30SLHb2w">
      <int:Rejection type="LegacyProofing"/>
    </int:Content>
    <int:Content id="+tbPwkkv">
      <int:Rejection type="LegacyProofing"/>
    </int:Content>
    <int:Content id="B83+SC6w">
      <int:Rejection type="LegacyProofing"/>
    </int:Content>
    <int:Content id="O+tnng5b">
      <int:Rejection type="LegacyProofing"/>
    </int:Content>
    <int:Content id="IUyYdtUc">
      <int:Rejection type="LegacyProofing"/>
    </int:Content>
    <int:Content id="yvz4Da3f">
      <int:Rejection type="LegacyProofing"/>
    </int:Content>
    <int:Content id="zmgUNMU3">
      <int:Rejection type="LegacyProofing"/>
    </int:Content>
    <int:Content id="9eE88kFD">
      <int:Rejection type="LegacyProofing"/>
    </int:Content>
    <int:Content id="6jhI5DLe">
      <int:Rejection type="LegacyProofing"/>
    </int:Content>
    <int:Content id="CNDkBMY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73B07DA"/>
    <w:multiLevelType w:val="hybridMultilevel"/>
    <w:tmpl w:val="FFFFFFFF"/>
    <w:lvl w:ilvl="0" w:tplc="E912FF72">
      <w:start w:val="1"/>
      <w:numFmt w:val="decimal"/>
      <w:lvlText w:val="%1."/>
      <w:lvlJc w:val="left"/>
      <w:pPr>
        <w:ind w:left="720" w:hanging="360"/>
      </w:pPr>
    </w:lvl>
    <w:lvl w:ilvl="1" w:tplc="512C79FE">
      <w:start w:val="1"/>
      <w:numFmt w:val="lowerLetter"/>
      <w:lvlText w:val="%2."/>
      <w:lvlJc w:val="left"/>
      <w:pPr>
        <w:ind w:left="1440" w:hanging="360"/>
      </w:pPr>
    </w:lvl>
    <w:lvl w:ilvl="2" w:tplc="7AFA6F84">
      <w:start w:val="1"/>
      <w:numFmt w:val="lowerRoman"/>
      <w:lvlText w:val="%3."/>
      <w:lvlJc w:val="right"/>
      <w:pPr>
        <w:ind w:left="2160" w:hanging="180"/>
      </w:pPr>
    </w:lvl>
    <w:lvl w:ilvl="3" w:tplc="BAB2BD04">
      <w:start w:val="1"/>
      <w:numFmt w:val="decimal"/>
      <w:lvlText w:val="%4."/>
      <w:lvlJc w:val="left"/>
      <w:pPr>
        <w:ind w:left="2880" w:hanging="360"/>
      </w:pPr>
    </w:lvl>
    <w:lvl w:ilvl="4" w:tplc="E814F80E">
      <w:start w:val="1"/>
      <w:numFmt w:val="lowerLetter"/>
      <w:lvlText w:val="%5."/>
      <w:lvlJc w:val="left"/>
      <w:pPr>
        <w:ind w:left="3600" w:hanging="360"/>
      </w:pPr>
    </w:lvl>
    <w:lvl w:ilvl="5" w:tplc="D22ED230">
      <w:start w:val="1"/>
      <w:numFmt w:val="lowerRoman"/>
      <w:lvlText w:val="%6."/>
      <w:lvlJc w:val="right"/>
      <w:pPr>
        <w:ind w:left="4320" w:hanging="180"/>
      </w:pPr>
    </w:lvl>
    <w:lvl w:ilvl="6" w:tplc="1CB2367E">
      <w:start w:val="1"/>
      <w:numFmt w:val="decimal"/>
      <w:lvlText w:val="%7."/>
      <w:lvlJc w:val="left"/>
      <w:pPr>
        <w:ind w:left="5040" w:hanging="360"/>
      </w:pPr>
    </w:lvl>
    <w:lvl w:ilvl="7" w:tplc="F67EE6E0">
      <w:start w:val="1"/>
      <w:numFmt w:val="lowerLetter"/>
      <w:lvlText w:val="%8."/>
      <w:lvlJc w:val="left"/>
      <w:pPr>
        <w:ind w:left="5760" w:hanging="360"/>
      </w:pPr>
    </w:lvl>
    <w:lvl w:ilvl="8" w:tplc="A150F234">
      <w:start w:val="1"/>
      <w:numFmt w:val="lowerRoman"/>
      <w:lvlText w:val="%9."/>
      <w:lvlJc w:val="right"/>
      <w:pPr>
        <w:ind w:left="6480" w:hanging="180"/>
      </w:pPr>
    </w:lvl>
  </w:abstractNum>
  <w:abstractNum w:abstractNumId="12"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8BD5DAA"/>
    <w:multiLevelType w:val="hybridMultilevel"/>
    <w:tmpl w:val="FFFFFFFF"/>
    <w:lvl w:ilvl="0" w:tplc="240C342A">
      <w:numFmt w:val="none"/>
      <w:lvlText w:val=""/>
      <w:lvlJc w:val="left"/>
      <w:pPr>
        <w:tabs>
          <w:tab w:val="num" w:pos="360"/>
        </w:tabs>
      </w:pPr>
    </w:lvl>
    <w:lvl w:ilvl="1" w:tplc="872288EE">
      <w:start w:val="1"/>
      <w:numFmt w:val="lowerLetter"/>
      <w:lvlText w:val="%2."/>
      <w:lvlJc w:val="left"/>
      <w:pPr>
        <w:ind w:left="1440" w:hanging="360"/>
      </w:pPr>
    </w:lvl>
    <w:lvl w:ilvl="2" w:tplc="7DA6E2C0">
      <w:start w:val="1"/>
      <w:numFmt w:val="lowerRoman"/>
      <w:lvlText w:val="%3."/>
      <w:lvlJc w:val="right"/>
      <w:pPr>
        <w:ind w:left="2160" w:hanging="180"/>
      </w:pPr>
    </w:lvl>
    <w:lvl w:ilvl="3" w:tplc="91BC3B18">
      <w:start w:val="1"/>
      <w:numFmt w:val="decimal"/>
      <w:lvlText w:val="%4."/>
      <w:lvlJc w:val="left"/>
      <w:pPr>
        <w:ind w:left="2880" w:hanging="360"/>
      </w:pPr>
    </w:lvl>
    <w:lvl w:ilvl="4" w:tplc="6F82514A">
      <w:start w:val="1"/>
      <w:numFmt w:val="lowerLetter"/>
      <w:lvlText w:val="%5."/>
      <w:lvlJc w:val="left"/>
      <w:pPr>
        <w:ind w:left="3600" w:hanging="360"/>
      </w:pPr>
    </w:lvl>
    <w:lvl w:ilvl="5" w:tplc="143A5596">
      <w:start w:val="1"/>
      <w:numFmt w:val="lowerRoman"/>
      <w:lvlText w:val="%6."/>
      <w:lvlJc w:val="right"/>
      <w:pPr>
        <w:ind w:left="4320" w:hanging="180"/>
      </w:pPr>
    </w:lvl>
    <w:lvl w:ilvl="6" w:tplc="E30ABAD0">
      <w:start w:val="1"/>
      <w:numFmt w:val="decimal"/>
      <w:lvlText w:val="%7."/>
      <w:lvlJc w:val="left"/>
      <w:pPr>
        <w:ind w:left="5040" w:hanging="360"/>
      </w:pPr>
    </w:lvl>
    <w:lvl w:ilvl="7" w:tplc="437C77D0">
      <w:start w:val="1"/>
      <w:numFmt w:val="lowerLetter"/>
      <w:lvlText w:val="%8."/>
      <w:lvlJc w:val="left"/>
      <w:pPr>
        <w:ind w:left="5760" w:hanging="360"/>
      </w:pPr>
    </w:lvl>
    <w:lvl w:ilvl="8" w:tplc="E4E4C0E2">
      <w:start w:val="1"/>
      <w:numFmt w:val="lowerRoman"/>
      <w:lvlText w:val="%9."/>
      <w:lvlJc w:val="right"/>
      <w:pPr>
        <w:ind w:left="6480" w:hanging="180"/>
      </w:pPr>
    </w:lvl>
  </w:abstractNum>
  <w:abstractNum w:abstractNumId="15" w15:restartNumberingAfterBreak="0">
    <w:nsid w:val="11DD70ED"/>
    <w:multiLevelType w:val="multilevel"/>
    <w:tmpl w:val="E0B665EA"/>
    <w:lvl w:ilvl="0">
      <w:start w:val="1"/>
      <w:numFmt w:val="decimal"/>
      <w:pStyle w:val="section"/>
      <w:lvlText w:val="%1.0"/>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6" w15:restartNumberingAfterBreak="0">
    <w:nsid w:val="12CA0109"/>
    <w:multiLevelType w:val="hybridMultilevel"/>
    <w:tmpl w:val="FFFFFFFF"/>
    <w:lvl w:ilvl="0" w:tplc="BC6AB516">
      <w:start w:val="1"/>
      <w:numFmt w:val="decimal"/>
      <w:lvlText w:val="%1.0"/>
      <w:lvlJc w:val="left"/>
      <w:pPr>
        <w:ind w:left="720" w:hanging="360"/>
      </w:pPr>
    </w:lvl>
    <w:lvl w:ilvl="1" w:tplc="B5B2EEB2">
      <w:start w:val="1"/>
      <w:numFmt w:val="lowerLetter"/>
      <w:lvlText w:val="%2."/>
      <w:lvlJc w:val="left"/>
      <w:pPr>
        <w:ind w:left="1440" w:hanging="360"/>
      </w:pPr>
    </w:lvl>
    <w:lvl w:ilvl="2" w:tplc="D968FCC6">
      <w:start w:val="1"/>
      <w:numFmt w:val="lowerRoman"/>
      <w:lvlText w:val="%3."/>
      <w:lvlJc w:val="right"/>
      <w:pPr>
        <w:ind w:left="2160" w:hanging="180"/>
      </w:pPr>
    </w:lvl>
    <w:lvl w:ilvl="3" w:tplc="DBEA21A0">
      <w:start w:val="1"/>
      <w:numFmt w:val="decimal"/>
      <w:lvlText w:val="%4."/>
      <w:lvlJc w:val="left"/>
      <w:pPr>
        <w:ind w:left="2880" w:hanging="360"/>
      </w:pPr>
    </w:lvl>
    <w:lvl w:ilvl="4" w:tplc="437EA016">
      <w:start w:val="1"/>
      <w:numFmt w:val="lowerLetter"/>
      <w:lvlText w:val="%5."/>
      <w:lvlJc w:val="left"/>
      <w:pPr>
        <w:ind w:left="3600" w:hanging="360"/>
      </w:pPr>
    </w:lvl>
    <w:lvl w:ilvl="5" w:tplc="E89AE6FA">
      <w:start w:val="1"/>
      <w:numFmt w:val="lowerRoman"/>
      <w:lvlText w:val="%6."/>
      <w:lvlJc w:val="right"/>
      <w:pPr>
        <w:ind w:left="4320" w:hanging="180"/>
      </w:pPr>
    </w:lvl>
    <w:lvl w:ilvl="6" w:tplc="C86C5ACA">
      <w:start w:val="1"/>
      <w:numFmt w:val="decimal"/>
      <w:lvlText w:val="%7."/>
      <w:lvlJc w:val="left"/>
      <w:pPr>
        <w:ind w:left="5040" w:hanging="360"/>
      </w:pPr>
    </w:lvl>
    <w:lvl w:ilvl="7" w:tplc="5EDC7932">
      <w:start w:val="1"/>
      <w:numFmt w:val="lowerLetter"/>
      <w:lvlText w:val="%8."/>
      <w:lvlJc w:val="left"/>
      <w:pPr>
        <w:ind w:left="5760" w:hanging="360"/>
      </w:pPr>
    </w:lvl>
    <w:lvl w:ilvl="8" w:tplc="D826D4B2">
      <w:start w:val="1"/>
      <w:numFmt w:val="lowerRoman"/>
      <w:lvlText w:val="%9."/>
      <w:lvlJc w:val="right"/>
      <w:pPr>
        <w:ind w:left="6480" w:hanging="180"/>
      </w:pPr>
    </w:lvl>
  </w:abstractNum>
  <w:abstractNum w:abstractNumId="17" w15:restartNumberingAfterBreak="0">
    <w:nsid w:val="13206986"/>
    <w:multiLevelType w:val="hybridMultilevel"/>
    <w:tmpl w:val="FFFFFFFF"/>
    <w:lvl w:ilvl="0" w:tplc="1CD69BDE">
      <w:start w:val="1"/>
      <w:numFmt w:val="bullet"/>
      <w:lvlText w:val=""/>
      <w:lvlJc w:val="left"/>
      <w:pPr>
        <w:ind w:left="720" w:hanging="360"/>
      </w:pPr>
      <w:rPr>
        <w:rFonts w:ascii="Symbol" w:hAnsi="Symbol" w:hint="default"/>
      </w:rPr>
    </w:lvl>
    <w:lvl w:ilvl="1" w:tplc="3A08AFC8">
      <w:start w:val="1"/>
      <w:numFmt w:val="bullet"/>
      <w:lvlText w:val="o"/>
      <w:lvlJc w:val="left"/>
      <w:pPr>
        <w:ind w:left="1440" w:hanging="360"/>
      </w:pPr>
      <w:rPr>
        <w:rFonts w:ascii="Courier New" w:hAnsi="Courier New" w:hint="default"/>
      </w:rPr>
    </w:lvl>
    <w:lvl w:ilvl="2" w:tplc="2EC48006">
      <w:start w:val="1"/>
      <w:numFmt w:val="bullet"/>
      <w:lvlText w:val=""/>
      <w:lvlJc w:val="left"/>
      <w:pPr>
        <w:ind w:left="2160" w:hanging="360"/>
      </w:pPr>
      <w:rPr>
        <w:rFonts w:ascii="Wingdings" w:hAnsi="Wingdings" w:hint="default"/>
      </w:rPr>
    </w:lvl>
    <w:lvl w:ilvl="3" w:tplc="04F0D0A0">
      <w:start w:val="1"/>
      <w:numFmt w:val="bullet"/>
      <w:lvlText w:val=""/>
      <w:lvlJc w:val="left"/>
      <w:pPr>
        <w:ind w:left="2880" w:hanging="360"/>
      </w:pPr>
      <w:rPr>
        <w:rFonts w:ascii="Symbol" w:hAnsi="Symbol" w:hint="default"/>
      </w:rPr>
    </w:lvl>
    <w:lvl w:ilvl="4" w:tplc="3C18F2B6">
      <w:start w:val="1"/>
      <w:numFmt w:val="bullet"/>
      <w:lvlText w:val="o"/>
      <w:lvlJc w:val="left"/>
      <w:pPr>
        <w:ind w:left="3600" w:hanging="360"/>
      </w:pPr>
      <w:rPr>
        <w:rFonts w:ascii="Courier New" w:hAnsi="Courier New" w:hint="default"/>
      </w:rPr>
    </w:lvl>
    <w:lvl w:ilvl="5" w:tplc="CB760E74">
      <w:start w:val="1"/>
      <w:numFmt w:val="bullet"/>
      <w:lvlText w:val=""/>
      <w:lvlJc w:val="left"/>
      <w:pPr>
        <w:ind w:left="4320" w:hanging="360"/>
      </w:pPr>
      <w:rPr>
        <w:rFonts w:ascii="Wingdings" w:hAnsi="Wingdings" w:hint="default"/>
      </w:rPr>
    </w:lvl>
    <w:lvl w:ilvl="6" w:tplc="BB425616">
      <w:start w:val="1"/>
      <w:numFmt w:val="bullet"/>
      <w:lvlText w:val=""/>
      <w:lvlJc w:val="left"/>
      <w:pPr>
        <w:ind w:left="5040" w:hanging="360"/>
      </w:pPr>
      <w:rPr>
        <w:rFonts w:ascii="Symbol" w:hAnsi="Symbol" w:hint="default"/>
      </w:rPr>
    </w:lvl>
    <w:lvl w:ilvl="7" w:tplc="0C9ACCDA">
      <w:start w:val="1"/>
      <w:numFmt w:val="bullet"/>
      <w:lvlText w:val="o"/>
      <w:lvlJc w:val="left"/>
      <w:pPr>
        <w:ind w:left="5760" w:hanging="360"/>
      </w:pPr>
      <w:rPr>
        <w:rFonts w:ascii="Courier New" w:hAnsi="Courier New" w:hint="default"/>
      </w:rPr>
    </w:lvl>
    <w:lvl w:ilvl="8" w:tplc="6BFABA46">
      <w:start w:val="1"/>
      <w:numFmt w:val="bullet"/>
      <w:lvlText w:val=""/>
      <w:lvlJc w:val="left"/>
      <w:pPr>
        <w:ind w:left="6480" w:hanging="360"/>
      </w:pPr>
      <w:rPr>
        <w:rFonts w:ascii="Wingdings" w:hAnsi="Wingdings" w:hint="default"/>
      </w:rPr>
    </w:lvl>
  </w:abstractNum>
  <w:abstractNum w:abstractNumId="18" w15:restartNumberingAfterBreak="0">
    <w:nsid w:val="19CD79FC"/>
    <w:multiLevelType w:val="hybridMultilevel"/>
    <w:tmpl w:val="FFFFFFFF"/>
    <w:lvl w:ilvl="0" w:tplc="FE188E54">
      <w:start w:val="1"/>
      <w:numFmt w:val="bullet"/>
      <w:lvlText w:val=""/>
      <w:lvlJc w:val="left"/>
      <w:pPr>
        <w:ind w:left="720" w:hanging="360"/>
      </w:pPr>
      <w:rPr>
        <w:rFonts w:ascii="Symbol" w:hAnsi="Symbol" w:hint="default"/>
      </w:rPr>
    </w:lvl>
    <w:lvl w:ilvl="1" w:tplc="A66AD486">
      <w:start w:val="1"/>
      <w:numFmt w:val="bullet"/>
      <w:lvlText w:val="o"/>
      <w:lvlJc w:val="left"/>
      <w:pPr>
        <w:ind w:left="1440" w:hanging="360"/>
      </w:pPr>
      <w:rPr>
        <w:rFonts w:ascii="Courier New" w:hAnsi="Courier New" w:hint="default"/>
      </w:rPr>
    </w:lvl>
    <w:lvl w:ilvl="2" w:tplc="AB0ED85A">
      <w:start w:val="1"/>
      <w:numFmt w:val="bullet"/>
      <w:lvlText w:val=""/>
      <w:lvlJc w:val="left"/>
      <w:pPr>
        <w:ind w:left="2160" w:hanging="360"/>
      </w:pPr>
      <w:rPr>
        <w:rFonts w:ascii="Wingdings" w:hAnsi="Wingdings" w:hint="default"/>
      </w:rPr>
    </w:lvl>
    <w:lvl w:ilvl="3" w:tplc="9D66DD42">
      <w:start w:val="1"/>
      <w:numFmt w:val="bullet"/>
      <w:lvlText w:val=""/>
      <w:lvlJc w:val="left"/>
      <w:pPr>
        <w:ind w:left="2880" w:hanging="360"/>
      </w:pPr>
      <w:rPr>
        <w:rFonts w:ascii="Symbol" w:hAnsi="Symbol" w:hint="default"/>
      </w:rPr>
    </w:lvl>
    <w:lvl w:ilvl="4" w:tplc="EEF4ABEC">
      <w:start w:val="1"/>
      <w:numFmt w:val="bullet"/>
      <w:lvlText w:val="o"/>
      <w:lvlJc w:val="left"/>
      <w:pPr>
        <w:ind w:left="3600" w:hanging="360"/>
      </w:pPr>
      <w:rPr>
        <w:rFonts w:ascii="Courier New" w:hAnsi="Courier New" w:hint="default"/>
      </w:rPr>
    </w:lvl>
    <w:lvl w:ilvl="5" w:tplc="EDA46154">
      <w:start w:val="1"/>
      <w:numFmt w:val="bullet"/>
      <w:lvlText w:val=""/>
      <w:lvlJc w:val="left"/>
      <w:pPr>
        <w:ind w:left="4320" w:hanging="360"/>
      </w:pPr>
      <w:rPr>
        <w:rFonts w:ascii="Wingdings" w:hAnsi="Wingdings" w:hint="default"/>
      </w:rPr>
    </w:lvl>
    <w:lvl w:ilvl="6" w:tplc="3F18D272">
      <w:start w:val="1"/>
      <w:numFmt w:val="bullet"/>
      <w:lvlText w:val=""/>
      <w:lvlJc w:val="left"/>
      <w:pPr>
        <w:ind w:left="5040" w:hanging="360"/>
      </w:pPr>
      <w:rPr>
        <w:rFonts w:ascii="Symbol" w:hAnsi="Symbol" w:hint="default"/>
      </w:rPr>
    </w:lvl>
    <w:lvl w:ilvl="7" w:tplc="040E0F80">
      <w:start w:val="1"/>
      <w:numFmt w:val="bullet"/>
      <w:lvlText w:val="o"/>
      <w:lvlJc w:val="left"/>
      <w:pPr>
        <w:ind w:left="5760" w:hanging="360"/>
      </w:pPr>
      <w:rPr>
        <w:rFonts w:ascii="Courier New" w:hAnsi="Courier New" w:hint="default"/>
      </w:rPr>
    </w:lvl>
    <w:lvl w:ilvl="8" w:tplc="00E82388">
      <w:start w:val="1"/>
      <w:numFmt w:val="bullet"/>
      <w:lvlText w:val=""/>
      <w:lvlJc w:val="left"/>
      <w:pPr>
        <w:ind w:left="6480" w:hanging="360"/>
      </w:pPr>
      <w:rPr>
        <w:rFonts w:ascii="Wingdings" w:hAnsi="Wingdings" w:hint="default"/>
      </w:rPr>
    </w:lvl>
  </w:abstractNum>
  <w:abstractNum w:abstractNumId="19"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0" w15:restartNumberingAfterBreak="0">
    <w:nsid w:val="22CD4983"/>
    <w:multiLevelType w:val="hybridMultilevel"/>
    <w:tmpl w:val="FFFFFFFF"/>
    <w:lvl w:ilvl="0" w:tplc="CD4C5156">
      <w:start w:val="1"/>
      <w:numFmt w:val="bullet"/>
      <w:lvlText w:val=""/>
      <w:lvlJc w:val="left"/>
      <w:pPr>
        <w:ind w:left="720" w:hanging="360"/>
      </w:pPr>
      <w:rPr>
        <w:rFonts w:ascii="Symbol" w:hAnsi="Symbol" w:hint="default"/>
      </w:rPr>
    </w:lvl>
    <w:lvl w:ilvl="1" w:tplc="C96CAF68">
      <w:start w:val="1"/>
      <w:numFmt w:val="bullet"/>
      <w:lvlText w:val="o"/>
      <w:lvlJc w:val="left"/>
      <w:pPr>
        <w:ind w:left="1440" w:hanging="360"/>
      </w:pPr>
      <w:rPr>
        <w:rFonts w:ascii="Courier New" w:hAnsi="Courier New" w:hint="default"/>
      </w:rPr>
    </w:lvl>
    <w:lvl w:ilvl="2" w:tplc="B81EE980">
      <w:start w:val="1"/>
      <w:numFmt w:val="bullet"/>
      <w:lvlText w:val=""/>
      <w:lvlJc w:val="left"/>
      <w:pPr>
        <w:ind w:left="2160" w:hanging="360"/>
      </w:pPr>
      <w:rPr>
        <w:rFonts w:ascii="Wingdings" w:hAnsi="Wingdings" w:hint="default"/>
      </w:rPr>
    </w:lvl>
    <w:lvl w:ilvl="3" w:tplc="79DECA1A">
      <w:start w:val="1"/>
      <w:numFmt w:val="bullet"/>
      <w:lvlText w:val=""/>
      <w:lvlJc w:val="left"/>
      <w:pPr>
        <w:ind w:left="2880" w:hanging="360"/>
      </w:pPr>
      <w:rPr>
        <w:rFonts w:ascii="Symbol" w:hAnsi="Symbol" w:hint="default"/>
      </w:rPr>
    </w:lvl>
    <w:lvl w:ilvl="4" w:tplc="CC66F774">
      <w:start w:val="1"/>
      <w:numFmt w:val="bullet"/>
      <w:lvlText w:val="o"/>
      <w:lvlJc w:val="left"/>
      <w:pPr>
        <w:ind w:left="3600" w:hanging="360"/>
      </w:pPr>
      <w:rPr>
        <w:rFonts w:ascii="Courier New" w:hAnsi="Courier New" w:hint="default"/>
      </w:rPr>
    </w:lvl>
    <w:lvl w:ilvl="5" w:tplc="AE98784C">
      <w:start w:val="1"/>
      <w:numFmt w:val="bullet"/>
      <w:lvlText w:val=""/>
      <w:lvlJc w:val="left"/>
      <w:pPr>
        <w:ind w:left="4320" w:hanging="360"/>
      </w:pPr>
      <w:rPr>
        <w:rFonts w:ascii="Wingdings" w:hAnsi="Wingdings" w:hint="default"/>
      </w:rPr>
    </w:lvl>
    <w:lvl w:ilvl="6" w:tplc="74AC83D6">
      <w:start w:val="1"/>
      <w:numFmt w:val="bullet"/>
      <w:lvlText w:val=""/>
      <w:lvlJc w:val="left"/>
      <w:pPr>
        <w:ind w:left="5040" w:hanging="360"/>
      </w:pPr>
      <w:rPr>
        <w:rFonts w:ascii="Symbol" w:hAnsi="Symbol" w:hint="default"/>
      </w:rPr>
    </w:lvl>
    <w:lvl w:ilvl="7" w:tplc="51DCD318">
      <w:start w:val="1"/>
      <w:numFmt w:val="bullet"/>
      <w:lvlText w:val="o"/>
      <w:lvlJc w:val="left"/>
      <w:pPr>
        <w:ind w:left="5760" w:hanging="360"/>
      </w:pPr>
      <w:rPr>
        <w:rFonts w:ascii="Courier New" w:hAnsi="Courier New" w:hint="default"/>
      </w:rPr>
    </w:lvl>
    <w:lvl w:ilvl="8" w:tplc="F25A2A30">
      <w:start w:val="1"/>
      <w:numFmt w:val="bullet"/>
      <w:lvlText w:val=""/>
      <w:lvlJc w:val="left"/>
      <w:pPr>
        <w:ind w:left="6480" w:hanging="360"/>
      </w:pPr>
      <w:rPr>
        <w:rFonts w:ascii="Wingdings" w:hAnsi="Wingdings" w:hint="default"/>
      </w:rPr>
    </w:lvl>
  </w:abstractNum>
  <w:abstractNum w:abstractNumId="21" w15:restartNumberingAfterBreak="0">
    <w:nsid w:val="2ACF709D"/>
    <w:multiLevelType w:val="hybridMultilevel"/>
    <w:tmpl w:val="FFFFFFFF"/>
    <w:lvl w:ilvl="0" w:tplc="F5C07336">
      <w:start w:val="1"/>
      <w:numFmt w:val="bullet"/>
      <w:lvlText w:val=""/>
      <w:lvlJc w:val="left"/>
      <w:pPr>
        <w:ind w:left="720" w:hanging="360"/>
      </w:pPr>
      <w:rPr>
        <w:rFonts w:ascii="Symbol" w:hAnsi="Symbol" w:hint="default"/>
      </w:rPr>
    </w:lvl>
    <w:lvl w:ilvl="1" w:tplc="6010CF76">
      <w:start w:val="1"/>
      <w:numFmt w:val="bullet"/>
      <w:lvlText w:val="o"/>
      <w:lvlJc w:val="left"/>
      <w:pPr>
        <w:ind w:left="1440" w:hanging="360"/>
      </w:pPr>
      <w:rPr>
        <w:rFonts w:ascii="Courier New" w:hAnsi="Courier New" w:hint="default"/>
      </w:rPr>
    </w:lvl>
    <w:lvl w:ilvl="2" w:tplc="9D08BAEE">
      <w:start w:val="1"/>
      <w:numFmt w:val="bullet"/>
      <w:lvlText w:val=""/>
      <w:lvlJc w:val="left"/>
      <w:pPr>
        <w:ind w:left="2160" w:hanging="360"/>
      </w:pPr>
      <w:rPr>
        <w:rFonts w:ascii="Wingdings" w:hAnsi="Wingdings" w:hint="default"/>
      </w:rPr>
    </w:lvl>
    <w:lvl w:ilvl="3" w:tplc="C4A8F33E">
      <w:start w:val="1"/>
      <w:numFmt w:val="bullet"/>
      <w:lvlText w:val=""/>
      <w:lvlJc w:val="left"/>
      <w:pPr>
        <w:ind w:left="2880" w:hanging="360"/>
      </w:pPr>
      <w:rPr>
        <w:rFonts w:ascii="Symbol" w:hAnsi="Symbol" w:hint="default"/>
      </w:rPr>
    </w:lvl>
    <w:lvl w:ilvl="4" w:tplc="5054109E">
      <w:start w:val="1"/>
      <w:numFmt w:val="bullet"/>
      <w:lvlText w:val="o"/>
      <w:lvlJc w:val="left"/>
      <w:pPr>
        <w:ind w:left="3600" w:hanging="360"/>
      </w:pPr>
      <w:rPr>
        <w:rFonts w:ascii="Courier New" w:hAnsi="Courier New" w:hint="default"/>
      </w:rPr>
    </w:lvl>
    <w:lvl w:ilvl="5" w:tplc="EB4A1614">
      <w:start w:val="1"/>
      <w:numFmt w:val="bullet"/>
      <w:lvlText w:val=""/>
      <w:lvlJc w:val="left"/>
      <w:pPr>
        <w:ind w:left="4320" w:hanging="360"/>
      </w:pPr>
      <w:rPr>
        <w:rFonts w:ascii="Wingdings" w:hAnsi="Wingdings" w:hint="default"/>
      </w:rPr>
    </w:lvl>
    <w:lvl w:ilvl="6" w:tplc="6E542412">
      <w:start w:val="1"/>
      <w:numFmt w:val="bullet"/>
      <w:lvlText w:val=""/>
      <w:lvlJc w:val="left"/>
      <w:pPr>
        <w:ind w:left="5040" w:hanging="360"/>
      </w:pPr>
      <w:rPr>
        <w:rFonts w:ascii="Symbol" w:hAnsi="Symbol" w:hint="default"/>
      </w:rPr>
    </w:lvl>
    <w:lvl w:ilvl="7" w:tplc="3C9CC160">
      <w:start w:val="1"/>
      <w:numFmt w:val="bullet"/>
      <w:lvlText w:val="o"/>
      <w:lvlJc w:val="left"/>
      <w:pPr>
        <w:ind w:left="5760" w:hanging="360"/>
      </w:pPr>
      <w:rPr>
        <w:rFonts w:ascii="Courier New" w:hAnsi="Courier New" w:hint="default"/>
      </w:rPr>
    </w:lvl>
    <w:lvl w:ilvl="8" w:tplc="18909134">
      <w:start w:val="1"/>
      <w:numFmt w:val="bullet"/>
      <w:lvlText w:val=""/>
      <w:lvlJc w:val="left"/>
      <w:pPr>
        <w:ind w:left="6480" w:hanging="360"/>
      </w:pPr>
      <w:rPr>
        <w:rFonts w:ascii="Wingdings" w:hAnsi="Wingdings" w:hint="default"/>
      </w:rPr>
    </w:lvl>
  </w:abstractNum>
  <w:abstractNum w:abstractNumId="22" w15:restartNumberingAfterBreak="0">
    <w:nsid w:val="2B115E98"/>
    <w:multiLevelType w:val="hybridMultilevel"/>
    <w:tmpl w:val="4D3A2270"/>
    <w:lvl w:ilvl="0" w:tplc="44090001">
      <w:start w:val="1"/>
      <w:numFmt w:val="bullet"/>
      <w:lvlText w:val=""/>
      <w:lvlJc w:val="left"/>
      <w:pPr>
        <w:ind w:left="915" w:hanging="360"/>
      </w:pPr>
      <w:rPr>
        <w:rFonts w:ascii="Symbol" w:hAnsi="Symbol" w:hint="default"/>
      </w:rPr>
    </w:lvl>
    <w:lvl w:ilvl="1" w:tplc="44090003" w:tentative="1">
      <w:start w:val="1"/>
      <w:numFmt w:val="bullet"/>
      <w:lvlText w:val="o"/>
      <w:lvlJc w:val="left"/>
      <w:pPr>
        <w:ind w:left="1635" w:hanging="360"/>
      </w:pPr>
      <w:rPr>
        <w:rFonts w:ascii="Courier New" w:hAnsi="Courier New" w:cs="Courier New" w:hint="default"/>
      </w:rPr>
    </w:lvl>
    <w:lvl w:ilvl="2" w:tplc="44090005" w:tentative="1">
      <w:start w:val="1"/>
      <w:numFmt w:val="bullet"/>
      <w:lvlText w:val=""/>
      <w:lvlJc w:val="left"/>
      <w:pPr>
        <w:ind w:left="2355" w:hanging="360"/>
      </w:pPr>
      <w:rPr>
        <w:rFonts w:ascii="Wingdings" w:hAnsi="Wingdings" w:hint="default"/>
      </w:rPr>
    </w:lvl>
    <w:lvl w:ilvl="3" w:tplc="44090001" w:tentative="1">
      <w:start w:val="1"/>
      <w:numFmt w:val="bullet"/>
      <w:lvlText w:val=""/>
      <w:lvlJc w:val="left"/>
      <w:pPr>
        <w:ind w:left="3075" w:hanging="360"/>
      </w:pPr>
      <w:rPr>
        <w:rFonts w:ascii="Symbol" w:hAnsi="Symbol" w:hint="default"/>
      </w:rPr>
    </w:lvl>
    <w:lvl w:ilvl="4" w:tplc="44090003" w:tentative="1">
      <w:start w:val="1"/>
      <w:numFmt w:val="bullet"/>
      <w:lvlText w:val="o"/>
      <w:lvlJc w:val="left"/>
      <w:pPr>
        <w:ind w:left="3795" w:hanging="360"/>
      </w:pPr>
      <w:rPr>
        <w:rFonts w:ascii="Courier New" w:hAnsi="Courier New" w:cs="Courier New" w:hint="default"/>
      </w:rPr>
    </w:lvl>
    <w:lvl w:ilvl="5" w:tplc="44090005" w:tentative="1">
      <w:start w:val="1"/>
      <w:numFmt w:val="bullet"/>
      <w:lvlText w:val=""/>
      <w:lvlJc w:val="left"/>
      <w:pPr>
        <w:ind w:left="4515" w:hanging="360"/>
      </w:pPr>
      <w:rPr>
        <w:rFonts w:ascii="Wingdings" w:hAnsi="Wingdings" w:hint="default"/>
      </w:rPr>
    </w:lvl>
    <w:lvl w:ilvl="6" w:tplc="44090001" w:tentative="1">
      <w:start w:val="1"/>
      <w:numFmt w:val="bullet"/>
      <w:lvlText w:val=""/>
      <w:lvlJc w:val="left"/>
      <w:pPr>
        <w:ind w:left="5235" w:hanging="360"/>
      </w:pPr>
      <w:rPr>
        <w:rFonts w:ascii="Symbol" w:hAnsi="Symbol" w:hint="default"/>
      </w:rPr>
    </w:lvl>
    <w:lvl w:ilvl="7" w:tplc="44090003" w:tentative="1">
      <w:start w:val="1"/>
      <w:numFmt w:val="bullet"/>
      <w:lvlText w:val="o"/>
      <w:lvlJc w:val="left"/>
      <w:pPr>
        <w:ind w:left="5955" w:hanging="360"/>
      </w:pPr>
      <w:rPr>
        <w:rFonts w:ascii="Courier New" w:hAnsi="Courier New" w:cs="Courier New" w:hint="default"/>
      </w:rPr>
    </w:lvl>
    <w:lvl w:ilvl="8" w:tplc="44090005" w:tentative="1">
      <w:start w:val="1"/>
      <w:numFmt w:val="bullet"/>
      <w:lvlText w:val=""/>
      <w:lvlJc w:val="left"/>
      <w:pPr>
        <w:ind w:left="6675" w:hanging="360"/>
      </w:pPr>
      <w:rPr>
        <w:rFonts w:ascii="Wingdings" w:hAnsi="Wingdings" w:hint="default"/>
      </w:rPr>
    </w:lvl>
  </w:abstractNum>
  <w:abstractNum w:abstractNumId="23" w15:restartNumberingAfterBreak="0">
    <w:nsid w:val="30015913"/>
    <w:multiLevelType w:val="hybridMultilevel"/>
    <w:tmpl w:val="FFFFFFFF"/>
    <w:lvl w:ilvl="0" w:tplc="0D221F42">
      <w:start w:val="1"/>
      <w:numFmt w:val="decimal"/>
      <w:lvlText w:val="%1.0"/>
      <w:lvlJc w:val="left"/>
      <w:pPr>
        <w:ind w:left="720" w:hanging="360"/>
      </w:pPr>
    </w:lvl>
    <w:lvl w:ilvl="1" w:tplc="AFCA531A">
      <w:start w:val="1"/>
      <w:numFmt w:val="lowerLetter"/>
      <w:lvlText w:val="%2."/>
      <w:lvlJc w:val="left"/>
      <w:pPr>
        <w:ind w:left="1440" w:hanging="360"/>
      </w:pPr>
    </w:lvl>
    <w:lvl w:ilvl="2" w:tplc="825C73DC">
      <w:start w:val="1"/>
      <w:numFmt w:val="lowerRoman"/>
      <w:lvlText w:val="%3."/>
      <w:lvlJc w:val="right"/>
      <w:pPr>
        <w:ind w:left="2160" w:hanging="180"/>
      </w:pPr>
    </w:lvl>
    <w:lvl w:ilvl="3" w:tplc="416AE680">
      <w:start w:val="1"/>
      <w:numFmt w:val="decimal"/>
      <w:lvlText w:val="%4."/>
      <w:lvlJc w:val="left"/>
      <w:pPr>
        <w:ind w:left="2880" w:hanging="360"/>
      </w:pPr>
    </w:lvl>
    <w:lvl w:ilvl="4" w:tplc="476EC416">
      <w:start w:val="1"/>
      <w:numFmt w:val="lowerLetter"/>
      <w:lvlText w:val="%5."/>
      <w:lvlJc w:val="left"/>
      <w:pPr>
        <w:ind w:left="3600" w:hanging="360"/>
      </w:pPr>
    </w:lvl>
    <w:lvl w:ilvl="5" w:tplc="18909F20">
      <w:start w:val="1"/>
      <w:numFmt w:val="lowerRoman"/>
      <w:lvlText w:val="%6."/>
      <w:lvlJc w:val="right"/>
      <w:pPr>
        <w:ind w:left="4320" w:hanging="180"/>
      </w:pPr>
    </w:lvl>
    <w:lvl w:ilvl="6" w:tplc="1CB80FD8">
      <w:start w:val="1"/>
      <w:numFmt w:val="decimal"/>
      <w:lvlText w:val="%7."/>
      <w:lvlJc w:val="left"/>
      <w:pPr>
        <w:ind w:left="5040" w:hanging="360"/>
      </w:pPr>
    </w:lvl>
    <w:lvl w:ilvl="7" w:tplc="2DBCED72">
      <w:start w:val="1"/>
      <w:numFmt w:val="lowerLetter"/>
      <w:lvlText w:val="%8."/>
      <w:lvlJc w:val="left"/>
      <w:pPr>
        <w:ind w:left="5760" w:hanging="360"/>
      </w:pPr>
    </w:lvl>
    <w:lvl w:ilvl="8" w:tplc="BACE02AA">
      <w:start w:val="1"/>
      <w:numFmt w:val="lowerRoman"/>
      <w:lvlText w:val="%9."/>
      <w:lvlJc w:val="right"/>
      <w:pPr>
        <w:ind w:left="6480" w:hanging="180"/>
      </w:pPr>
    </w:lvl>
  </w:abstractNum>
  <w:abstractNum w:abstractNumId="24" w15:restartNumberingAfterBreak="0">
    <w:nsid w:val="31C354E6"/>
    <w:multiLevelType w:val="hybridMultilevel"/>
    <w:tmpl w:val="FFFFFFFF"/>
    <w:lvl w:ilvl="0" w:tplc="62EA1AE2">
      <w:start w:val="1"/>
      <w:numFmt w:val="decimal"/>
      <w:lvlText w:val="%1.0"/>
      <w:lvlJc w:val="left"/>
      <w:pPr>
        <w:ind w:left="720" w:hanging="360"/>
      </w:pPr>
    </w:lvl>
    <w:lvl w:ilvl="1" w:tplc="BB9E5310">
      <w:start w:val="1"/>
      <w:numFmt w:val="lowerLetter"/>
      <w:lvlText w:val="%2."/>
      <w:lvlJc w:val="left"/>
      <w:pPr>
        <w:ind w:left="1440" w:hanging="360"/>
      </w:pPr>
    </w:lvl>
    <w:lvl w:ilvl="2" w:tplc="F9D27B84">
      <w:start w:val="1"/>
      <w:numFmt w:val="lowerRoman"/>
      <w:lvlText w:val="%3."/>
      <w:lvlJc w:val="right"/>
      <w:pPr>
        <w:ind w:left="2160" w:hanging="180"/>
      </w:pPr>
    </w:lvl>
    <w:lvl w:ilvl="3" w:tplc="E38ADA98">
      <w:start w:val="1"/>
      <w:numFmt w:val="decimal"/>
      <w:lvlText w:val="%4."/>
      <w:lvlJc w:val="left"/>
      <w:pPr>
        <w:ind w:left="2880" w:hanging="360"/>
      </w:pPr>
    </w:lvl>
    <w:lvl w:ilvl="4" w:tplc="AE64C4CE">
      <w:start w:val="1"/>
      <w:numFmt w:val="lowerLetter"/>
      <w:lvlText w:val="%5."/>
      <w:lvlJc w:val="left"/>
      <w:pPr>
        <w:ind w:left="3600" w:hanging="360"/>
      </w:pPr>
    </w:lvl>
    <w:lvl w:ilvl="5" w:tplc="CCFA39FE">
      <w:start w:val="1"/>
      <w:numFmt w:val="lowerRoman"/>
      <w:lvlText w:val="%6."/>
      <w:lvlJc w:val="right"/>
      <w:pPr>
        <w:ind w:left="4320" w:hanging="180"/>
      </w:pPr>
    </w:lvl>
    <w:lvl w:ilvl="6" w:tplc="2D0A54F4">
      <w:start w:val="1"/>
      <w:numFmt w:val="decimal"/>
      <w:lvlText w:val="%7."/>
      <w:lvlJc w:val="left"/>
      <w:pPr>
        <w:ind w:left="5040" w:hanging="360"/>
      </w:pPr>
    </w:lvl>
    <w:lvl w:ilvl="7" w:tplc="AB18237A">
      <w:start w:val="1"/>
      <w:numFmt w:val="lowerLetter"/>
      <w:lvlText w:val="%8."/>
      <w:lvlJc w:val="left"/>
      <w:pPr>
        <w:ind w:left="5760" w:hanging="360"/>
      </w:pPr>
    </w:lvl>
    <w:lvl w:ilvl="8" w:tplc="752232B4">
      <w:start w:val="1"/>
      <w:numFmt w:val="lowerRoman"/>
      <w:lvlText w:val="%9."/>
      <w:lvlJc w:val="right"/>
      <w:pPr>
        <w:ind w:left="6480" w:hanging="180"/>
      </w:pPr>
    </w:lvl>
  </w:abstractNum>
  <w:abstractNum w:abstractNumId="25" w15:restartNumberingAfterBreak="0">
    <w:nsid w:val="32437FD5"/>
    <w:multiLevelType w:val="hybridMultilevel"/>
    <w:tmpl w:val="FFFFFFFF"/>
    <w:lvl w:ilvl="0" w:tplc="C2D050C4">
      <w:start w:val="1"/>
      <w:numFmt w:val="bullet"/>
      <w:lvlText w:val=""/>
      <w:lvlJc w:val="left"/>
      <w:pPr>
        <w:ind w:left="720" w:hanging="360"/>
      </w:pPr>
    </w:lvl>
    <w:lvl w:ilvl="1" w:tplc="D2A82B9E">
      <w:start w:val="1"/>
      <w:numFmt w:val="lowerLetter"/>
      <w:lvlText w:val="%2."/>
      <w:lvlJc w:val="left"/>
      <w:pPr>
        <w:ind w:left="1440" w:hanging="360"/>
      </w:pPr>
    </w:lvl>
    <w:lvl w:ilvl="2" w:tplc="CE6A77FE">
      <w:start w:val="1"/>
      <w:numFmt w:val="lowerRoman"/>
      <w:lvlText w:val="%3."/>
      <w:lvlJc w:val="right"/>
      <w:pPr>
        <w:ind w:left="2160" w:hanging="180"/>
      </w:pPr>
    </w:lvl>
    <w:lvl w:ilvl="3" w:tplc="ECD655C2">
      <w:start w:val="1"/>
      <w:numFmt w:val="decimal"/>
      <w:lvlText w:val="%4."/>
      <w:lvlJc w:val="left"/>
      <w:pPr>
        <w:ind w:left="2880" w:hanging="360"/>
      </w:pPr>
    </w:lvl>
    <w:lvl w:ilvl="4" w:tplc="6936DBDE">
      <w:start w:val="1"/>
      <w:numFmt w:val="lowerLetter"/>
      <w:lvlText w:val="%5."/>
      <w:lvlJc w:val="left"/>
      <w:pPr>
        <w:ind w:left="3600" w:hanging="360"/>
      </w:pPr>
    </w:lvl>
    <w:lvl w:ilvl="5" w:tplc="91329C54">
      <w:start w:val="1"/>
      <w:numFmt w:val="lowerRoman"/>
      <w:lvlText w:val="%6."/>
      <w:lvlJc w:val="right"/>
      <w:pPr>
        <w:ind w:left="4320" w:hanging="180"/>
      </w:pPr>
    </w:lvl>
    <w:lvl w:ilvl="6" w:tplc="D4F4184E">
      <w:start w:val="1"/>
      <w:numFmt w:val="decimal"/>
      <w:lvlText w:val="%7."/>
      <w:lvlJc w:val="left"/>
      <w:pPr>
        <w:ind w:left="5040" w:hanging="360"/>
      </w:pPr>
    </w:lvl>
    <w:lvl w:ilvl="7" w:tplc="E7A650C2">
      <w:start w:val="1"/>
      <w:numFmt w:val="lowerLetter"/>
      <w:lvlText w:val="%8."/>
      <w:lvlJc w:val="left"/>
      <w:pPr>
        <w:ind w:left="5760" w:hanging="360"/>
      </w:pPr>
    </w:lvl>
    <w:lvl w:ilvl="8" w:tplc="9DAC357C">
      <w:start w:val="1"/>
      <w:numFmt w:val="lowerRoman"/>
      <w:lvlText w:val="%9."/>
      <w:lvlJc w:val="right"/>
      <w:pPr>
        <w:ind w:left="6480" w:hanging="180"/>
      </w:pPr>
    </w:lvl>
  </w:abstractNum>
  <w:abstractNum w:abstractNumId="26" w15:restartNumberingAfterBreak="0">
    <w:nsid w:val="37782819"/>
    <w:multiLevelType w:val="hybridMultilevel"/>
    <w:tmpl w:val="FFFFFFFF"/>
    <w:lvl w:ilvl="0" w:tplc="F6C8E938">
      <w:start w:val="1"/>
      <w:numFmt w:val="bullet"/>
      <w:lvlText w:val=""/>
      <w:lvlJc w:val="left"/>
      <w:pPr>
        <w:ind w:left="720" w:hanging="360"/>
      </w:pPr>
      <w:rPr>
        <w:rFonts w:ascii="Symbol" w:hAnsi="Symbol" w:hint="default"/>
      </w:rPr>
    </w:lvl>
    <w:lvl w:ilvl="1" w:tplc="BBE25C22">
      <w:start w:val="1"/>
      <w:numFmt w:val="bullet"/>
      <w:lvlText w:val="o"/>
      <w:lvlJc w:val="left"/>
      <w:pPr>
        <w:ind w:left="1440" w:hanging="360"/>
      </w:pPr>
      <w:rPr>
        <w:rFonts w:ascii="Courier New" w:hAnsi="Courier New" w:hint="default"/>
      </w:rPr>
    </w:lvl>
    <w:lvl w:ilvl="2" w:tplc="040A4C78">
      <w:start w:val="1"/>
      <w:numFmt w:val="bullet"/>
      <w:lvlText w:val=""/>
      <w:lvlJc w:val="left"/>
      <w:pPr>
        <w:ind w:left="2160" w:hanging="360"/>
      </w:pPr>
      <w:rPr>
        <w:rFonts w:ascii="Wingdings" w:hAnsi="Wingdings" w:hint="default"/>
      </w:rPr>
    </w:lvl>
    <w:lvl w:ilvl="3" w:tplc="0B924B84">
      <w:start w:val="1"/>
      <w:numFmt w:val="bullet"/>
      <w:lvlText w:val=""/>
      <w:lvlJc w:val="left"/>
      <w:pPr>
        <w:ind w:left="2880" w:hanging="360"/>
      </w:pPr>
      <w:rPr>
        <w:rFonts w:ascii="Symbol" w:hAnsi="Symbol" w:hint="default"/>
      </w:rPr>
    </w:lvl>
    <w:lvl w:ilvl="4" w:tplc="62F4CB02">
      <w:start w:val="1"/>
      <w:numFmt w:val="bullet"/>
      <w:lvlText w:val="o"/>
      <w:lvlJc w:val="left"/>
      <w:pPr>
        <w:ind w:left="3600" w:hanging="360"/>
      </w:pPr>
      <w:rPr>
        <w:rFonts w:ascii="Courier New" w:hAnsi="Courier New" w:hint="default"/>
      </w:rPr>
    </w:lvl>
    <w:lvl w:ilvl="5" w:tplc="9B824BAC">
      <w:start w:val="1"/>
      <w:numFmt w:val="bullet"/>
      <w:lvlText w:val=""/>
      <w:lvlJc w:val="left"/>
      <w:pPr>
        <w:ind w:left="4320" w:hanging="360"/>
      </w:pPr>
      <w:rPr>
        <w:rFonts w:ascii="Wingdings" w:hAnsi="Wingdings" w:hint="default"/>
      </w:rPr>
    </w:lvl>
    <w:lvl w:ilvl="6" w:tplc="72A4806E">
      <w:start w:val="1"/>
      <w:numFmt w:val="bullet"/>
      <w:lvlText w:val=""/>
      <w:lvlJc w:val="left"/>
      <w:pPr>
        <w:ind w:left="5040" w:hanging="360"/>
      </w:pPr>
      <w:rPr>
        <w:rFonts w:ascii="Symbol" w:hAnsi="Symbol" w:hint="default"/>
      </w:rPr>
    </w:lvl>
    <w:lvl w:ilvl="7" w:tplc="82662C6E">
      <w:start w:val="1"/>
      <w:numFmt w:val="bullet"/>
      <w:lvlText w:val="o"/>
      <w:lvlJc w:val="left"/>
      <w:pPr>
        <w:ind w:left="5760" w:hanging="360"/>
      </w:pPr>
      <w:rPr>
        <w:rFonts w:ascii="Courier New" w:hAnsi="Courier New" w:hint="default"/>
      </w:rPr>
    </w:lvl>
    <w:lvl w:ilvl="8" w:tplc="DCD8D6D6">
      <w:start w:val="1"/>
      <w:numFmt w:val="bullet"/>
      <w:lvlText w:val=""/>
      <w:lvlJc w:val="left"/>
      <w:pPr>
        <w:ind w:left="6480" w:hanging="360"/>
      </w:pPr>
      <w:rPr>
        <w:rFonts w:ascii="Wingdings" w:hAnsi="Wingdings" w:hint="default"/>
      </w:rPr>
    </w:lvl>
  </w:abstractNum>
  <w:abstractNum w:abstractNumId="27" w15:restartNumberingAfterBreak="0">
    <w:nsid w:val="42904F3A"/>
    <w:multiLevelType w:val="hybridMultilevel"/>
    <w:tmpl w:val="FFFFFFFF"/>
    <w:lvl w:ilvl="0" w:tplc="6B6EEDCE">
      <w:start w:val="1"/>
      <w:numFmt w:val="bullet"/>
      <w:lvlText w:val=""/>
      <w:lvlJc w:val="left"/>
      <w:pPr>
        <w:ind w:left="720" w:hanging="360"/>
      </w:pPr>
      <w:rPr>
        <w:rFonts w:ascii="Symbol" w:hAnsi="Symbol" w:hint="default"/>
      </w:rPr>
    </w:lvl>
    <w:lvl w:ilvl="1" w:tplc="8F0E8FE0">
      <w:start w:val="1"/>
      <w:numFmt w:val="bullet"/>
      <w:lvlText w:val="o"/>
      <w:lvlJc w:val="left"/>
      <w:pPr>
        <w:ind w:left="1440" w:hanging="360"/>
      </w:pPr>
      <w:rPr>
        <w:rFonts w:ascii="Courier New" w:hAnsi="Courier New" w:hint="default"/>
      </w:rPr>
    </w:lvl>
    <w:lvl w:ilvl="2" w:tplc="088E6A36">
      <w:start w:val="1"/>
      <w:numFmt w:val="bullet"/>
      <w:lvlText w:val=""/>
      <w:lvlJc w:val="left"/>
      <w:pPr>
        <w:ind w:left="2160" w:hanging="360"/>
      </w:pPr>
      <w:rPr>
        <w:rFonts w:ascii="Wingdings" w:hAnsi="Wingdings" w:hint="default"/>
      </w:rPr>
    </w:lvl>
    <w:lvl w:ilvl="3" w:tplc="1F6A92BE">
      <w:start w:val="1"/>
      <w:numFmt w:val="bullet"/>
      <w:lvlText w:val=""/>
      <w:lvlJc w:val="left"/>
      <w:pPr>
        <w:ind w:left="2880" w:hanging="360"/>
      </w:pPr>
      <w:rPr>
        <w:rFonts w:ascii="Symbol" w:hAnsi="Symbol" w:hint="default"/>
      </w:rPr>
    </w:lvl>
    <w:lvl w:ilvl="4" w:tplc="222C6D30">
      <w:start w:val="1"/>
      <w:numFmt w:val="bullet"/>
      <w:lvlText w:val="o"/>
      <w:lvlJc w:val="left"/>
      <w:pPr>
        <w:ind w:left="3600" w:hanging="360"/>
      </w:pPr>
      <w:rPr>
        <w:rFonts w:ascii="Courier New" w:hAnsi="Courier New" w:hint="default"/>
      </w:rPr>
    </w:lvl>
    <w:lvl w:ilvl="5" w:tplc="4972E714">
      <w:start w:val="1"/>
      <w:numFmt w:val="bullet"/>
      <w:lvlText w:val=""/>
      <w:lvlJc w:val="left"/>
      <w:pPr>
        <w:ind w:left="4320" w:hanging="360"/>
      </w:pPr>
      <w:rPr>
        <w:rFonts w:ascii="Wingdings" w:hAnsi="Wingdings" w:hint="default"/>
      </w:rPr>
    </w:lvl>
    <w:lvl w:ilvl="6" w:tplc="92D2FAA4">
      <w:start w:val="1"/>
      <w:numFmt w:val="bullet"/>
      <w:lvlText w:val=""/>
      <w:lvlJc w:val="left"/>
      <w:pPr>
        <w:ind w:left="5040" w:hanging="360"/>
      </w:pPr>
      <w:rPr>
        <w:rFonts w:ascii="Symbol" w:hAnsi="Symbol" w:hint="default"/>
      </w:rPr>
    </w:lvl>
    <w:lvl w:ilvl="7" w:tplc="085C1F5A">
      <w:start w:val="1"/>
      <w:numFmt w:val="bullet"/>
      <w:lvlText w:val="o"/>
      <w:lvlJc w:val="left"/>
      <w:pPr>
        <w:ind w:left="5760" w:hanging="360"/>
      </w:pPr>
      <w:rPr>
        <w:rFonts w:ascii="Courier New" w:hAnsi="Courier New" w:hint="default"/>
      </w:rPr>
    </w:lvl>
    <w:lvl w:ilvl="8" w:tplc="288E530C">
      <w:start w:val="1"/>
      <w:numFmt w:val="bullet"/>
      <w:lvlText w:val=""/>
      <w:lvlJc w:val="left"/>
      <w:pPr>
        <w:ind w:left="6480" w:hanging="360"/>
      </w:pPr>
      <w:rPr>
        <w:rFonts w:ascii="Wingdings" w:hAnsi="Wingdings" w:hint="default"/>
      </w:rPr>
    </w:lvl>
  </w:abstractNum>
  <w:abstractNum w:abstractNumId="28" w15:restartNumberingAfterBreak="0">
    <w:nsid w:val="44844721"/>
    <w:multiLevelType w:val="hybridMultilevel"/>
    <w:tmpl w:val="FFFFFFFF"/>
    <w:lvl w:ilvl="0" w:tplc="01567814">
      <w:start w:val="1"/>
      <w:numFmt w:val="bullet"/>
      <w:lvlText w:val=""/>
      <w:lvlJc w:val="left"/>
      <w:pPr>
        <w:ind w:left="720" w:hanging="360"/>
      </w:pPr>
      <w:rPr>
        <w:rFonts w:ascii="Symbol" w:hAnsi="Symbol" w:hint="default"/>
      </w:rPr>
    </w:lvl>
    <w:lvl w:ilvl="1" w:tplc="FD0A1AF8">
      <w:start w:val="1"/>
      <w:numFmt w:val="bullet"/>
      <w:lvlText w:val="o"/>
      <w:lvlJc w:val="left"/>
      <w:pPr>
        <w:ind w:left="1440" w:hanging="360"/>
      </w:pPr>
      <w:rPr>
        <w:rFonts w:ascii="Courier New" w:hAnsi="Courier New" w:hint="default"/>
      </w:rPr>
    </w:lvl>
    <w:lvl w:ilvl="2" w:tplc="0902EC70">
      <w:start w:val="1"/>
      <w:numFmt w:val="bullet"/>
      <w:lvlText w:val=""/>
      <w:lvlJc w:val="left"/>
      <w:pPr>
        <w:ind w:left="2160" w:hanging="360"/>
      </w:pPr>
      <w:rPr>
        <w:rFonts w:ascii="Wingdings" w:hAnsi="Wingdings" w:hint="default"/>
      </w:rPr>
    </w:lvl>
    <w:lvl w:ilvl="3" w:tplc="1752E5CC">
      <w:start w:val="1"/>
      <w:numFmt w:val="bullet"/>
      <w:lvlText w:val=""/>
      <w:lvlJc w:val="left"/>
      <w:pPr>
        <w:ind w:left="2880" w:hanging="360"/>
      </w:pPr>
      <w:rPr>
        <w:rFonts w:ascii="Symbol" w:hAnsi="Symbol" w:hint="default"/>
      </w:rPr>
    </w:lvl>
    <w:lvl w:ilvl="4" w:tplc="66DA34E0">
      <w:start w:val="1"/>
      <w:numFmt w:val="bullet"/>
      <w:lvlText w:val="o"/>
      <w:lvlJc w:val="left"/>
      <w:pPr>
        <w:ind w:left="3600" w:hanging="360"/>
      </w:pPr>
      <w:rPr>
        <w:rFonts w:ascii="Courier New" w:hAnsi="Courier New" w:hint="default"/>
      </w:rPr>
    </w:lvl>
    <w:lvl w:ilvl="5" w:tplc="C2D291C0">
      <w:start w:val="1"/>
      <w:numFmt w:val="bullet"/>
      <w:lvlText w:val=""/>
      <w:lvlJc w:val="left"/>
      <w:pPr>
        <w:ind w:left="4320" w:hanging="360"/>
      </w:pPr>
      <w:rPr>
        <w:rFonts w:ascii="Wingdings" w:hAnsi="Wingdings" w:hint="default"/>
      </w:rPr>
    </w:lvl>
    <w:lvl w:ilvl="6" w:tplc="D6646888">
      <w:start w:val="1"/>
      <w:numFmt w:val="bullet"/>
      <w:lvlText w:val=""/>
      <w:lvlJc w:val="left"/>
      <w:pPr>
        <w:ind w:left="5040" w:hanging="360"/>
      </w:pPr>
      <w:rPr>
        <w:rFonts w:ascii="Symbol" w:hAnsi="Symbol" w:hint="default"/>
      </w:rPr>
    </w:lvl>
    <w:lvl w:ilvl="7" w:tplc="82C06372">
      <w:start w:val="1"/>
      <w:numFmt w:val="bullet"/>
      <w:lvlText w:val="o"/>
      <w:lvlJc w:val="left"/>
      <w:pPr>
        <w:ind w:left="5760" w:hanging="360"/>
      </w:pPr>
      <w:rPr>
        <w:rFonts w:ascii="Courier New" w:hAnsi="Courier New" w:hint="default"/>
      </w:rPr>
    </w:lvl>
    <w:lvl w:ilvl="8" w:tplc="724097A6">
      <w:start w:val="1"/>
      <w:numFmt w:val="bullet"/>
      <w:lvlText w:val=""/>
      <w:lvlJc w:val="left"/>
      <w:pPr>
        <w:ind w:left="6480" w:hanging="360"/>
      </w:pPr>
      <w:rPr>
        <w:rFonts w:ascii="Wingdings" w:hAnsi="Wingdings" w:hint="default"/>
      </w:rPr>
    </w:lvl>
  </w:abstractNum>
  <w:abstractNum w:abstractNumId="29" w15:restartNumberingAfterBreak="0">
    <w:nsid w:val="486C279D"/>
    <w:multiLevelType w:val="hybridMultilevel"/>
    <w:tmpl w:val="FFFFFFFF"/>
    <w:lvl w:ilvl="0" w:tplc="C8FAC9AA">
      <w:numFmt w:val="none"/>
      <w:lvlText w:val=""/>
      <w:lvlJc w:val="left"/>
      <w:pPr>
        <w:tabs>
          <w:tab w:val="num" w:pos="360"/>
        </w:tabs>
      </w:pPr>
    </w:lvl>
    <w:lvl w:ilvl="1" w:tplc="2214BE00">
      <w:start w:val="1"/>
      <w:numFmt w:val="lowerLetter"/>
      <w:lvlText w:val="%2."/>
      <w:lvlJc w:val="left"/>
      <w:pPr>
        <w:ind w:left="1440" w:hanging="360"/>
      </w:pPr>
    </w:lvl>
    <w:lvl w:ilvl="2" w:tplc="7780CA9A">
      <w:start w:val="1"/>
      <w:numFmt w:val="lowerRoman"/>
      <w:lvlText w:val="%3."/>
      <w:lvlJc w:val="right"/>
      <w:pPr>
        <w:ind w:left="2160" w:hanging="180"/>
      </w:pPr>
    </w:lvl>
    <w:lvl w:ilvl="3" w:tplc="0E1833C2">
      <w:start w:val="1"/>
      <w:numFmt w:val="decimal"/>
      <w:lvlText w:val="%4."/>
      <w:lvlJc w:val="left"/>
      <w:pPr>
        <w:ind w:left="2880" w:hanging="360"/>
      </w:pPr>
    </w:lvl>
    <w:lvl w:ilvl="4" w:tplc="06E24EA2">
      <w:start w:val="1"/>
      <w:numFmt w:val="lowerLetter"/>
      <w:lvlText w:val="%5."/>
      <w:lvlJc w:val="left"/>
      <w:pPr>
        <w:ind w:left="3600" w:hanging="360"/>
      </w:pPr>
    </w:lvl>
    <w:lvl w:ilvl="5" w:tplc="1706C5C2">
      <w:start w:val="1"/>
      <w:numFmt w:val="lowerRoman"/>
      <w:lvlText w:val="%6."/>
      <w:lvlJc w:val="right"/>
      <w:pPr>
        <w:ind w:left="4320" w:hanging="180"/>
      </w:pPr>
    </w:lvl>
    <w:lvl w:ilvl="6" w:tplc="1CBA5344">
      <w:start w:val="1"/>
      <w:numFmt w:val="decimal"/>
      <w:lvlText w:val="%7."/>
      <w:lvlJc w:val="left"/>
      <w:pPr>
        <w:ind w:left="5040" w:hanging="360"/>
      </w:pPr>
    </w:lvl>
    <w:lvl w:ilvl="7" w:tplc="C09CA5AC">
      <w:start w:val="1"/>
      <w:numFmt w:val="lowerLetter"/>
      <w:lvlText w:val="%8."/>
      <w:lvlJc w:val="left"/>
      <w:pPr>
        <w:ind w:left="5760" w:hanging="360"/>
      </w:pPr>
    </w:lvl>
    <w:lvl w:ilvl="8" w:tplc="2C24C76C">
      <w:start w:val="1"/>
      <w:numFmt w:val="lowerRoman"/>
      <w:lvlText w:val="%9."/>
      <w:lvlJc w:val="right"/>
      <w:pPr>
        <w:ind w:left="6480" w:hanging="180"/>
      </w:pPr>
    </w:lvl>
  </w:abstractNum>
  <w:abstractNum w:abstractNumId="30" w15:restartNumberingAfterBreak="0">
    <w:nsid w:val="53DD7DAC"/>
    <w:multiLevelType w:val="hybridMultilevel"/>
    <w:tmpl w:val="FFFFFFFF"/>
    <w:lvl w:ilvl="0" w:tplc="F2F41C3A">
      <w:start w:val="1"/>
      <w:numFmt w:val="bullet"/>
      <w:lvlText w:val=""/>
      <w:lvlJc w:val="left"/>
      <w:pPr>
        <w:ind w:left="720" w:hanging="360"/>
      </w:pPr>
      <w:rPr>
        <w:rFonts w:ascii="Symbol" w:hAnsi="Symbol" w:hint="default"/>
      </w:rPr>
    </w:lvl>
    <w:lvl w:ilvl="1" w:tplc="1F684FA8">
      <w:start w:val="1"/>
      <w:numFmt w:val="bullet"/>
      <w:lvlText w:val="o"/>
      <w:lvlJc w:val="left"/>
      <w:pPr>
        <w:ind w:left="1440" w:hanging="360"/>
      </w:pPr>
      <w:rPr>
        <w:rFonts w:ascii="Courier New" w:hAnsi="Courier New" w:hint="default"/>
      </w:rPr>
    </w:lvl>
    <w:lvl w:ilvl="2" w:tplc="3C4451B6">
      <w:start w:val="1"/>
      <w:numFmt w:val="bullet"/>
      <w:lvlText w:val=""/>
      <w:lvlJc w:val="left"/>
      <w:pPr>
        <w:ind w:left="2160" w:hanging="360"/>
      </w:pPr>
      <w:rPr>
        <w:rFonts w:ascii="Wingdings" w:hAnsi="Wingdings" w:hint="default"/>
      </w:rPr>
    </w:lvl>
    <w:lvl w:ilvl="3" w:tplc="02E0B148">
      <w:start w:val="1"/>
      <w:numFmt w:val="bullet"/>
      <w:lvlText w:val=""/>
      <w:lvlJc w:val="left"/>
      <w:pPr>
        <w:ind w:left="2880" w:hanging="360"/>
      </w:pPr>
      <w:rPr>
        <w:rFonts w:ascii="Symbol" w:hAnsi="Symbol" w:hint="default"/>
      </w:rPr>
    </w:lvl>
    <w:lvl w:ilvl="4" w:tplc="A316EE28">
      <w:start w:val="1"/>
      <w:numFmt w:val="bullet"/>
      <w:lvlText w:val="o"/>
      <w:lvlJc w:val="left"/>
      <w:pPr>
        <w:ind w:left="3600" w:hanging="360"/>
      </w:pPr>
      <w:rPr>
        <w:rFonts w:ascii="Courier New" w:hAnsi="Courier New" w:hint="default"/>
      </w:rPr>
    </w:lvl>
    <w:lvl w:ilvl="5" w:tplc="051C68A2">
      <w:start w:val="1"/>
      <w:numFmt w:val="bullet"/>
      <w:lvlText w:val=""/>
      <w:lvlJc w:val="left"/>
      <w:pPr>
        <w:ind w:left="4320" w:hanging="360"/>
      </w:pPr>
      <w:rPr>
        <w:rFonts w:ascii="Wingdings" w:hAnsi="Wingdings" w:hint="default"/>
      </w:rPr>
    </w:lvl>
    <w:lvl w:ilvl="6" w:tplc="65468362">
      <w:start w:val="1"/>
      <w:numFmt w:val="bullet"/>
      <w:lvlText w:val=""/>
      <w:lvlJc w:val="left"/>
      <w:pPr>
        <w:ind w:left="5040" w:hanging="360"/>
      </w:pPr>
      <w:rPr>
        <w:rFonts w:ascii="Symbol" w:hAnsi="Symbol" w:hint="default"/>
      </w:rPr>
    </w:lvl>
    <w:lvl w:ilvl="7" w:tplc="B1B63002">
      <w:start w:val="1"/>
      <w:numFmt w:val="bullet"/>
      <w:lvlText w:val="o"/>
      <w:lvlJc w:val="left"/>
      <w:pPr>
        <w:ind w:left="5760" w:hanging="360"/>
      </w:pPr>
      <w:rPr>
        <w:rFonts w:ascii="Courier New" w:hAnsi="Courier New" w:hint="default"/>
      </w:rPr>
    </w:lvl>
    <w:lvl w:ilvl="8" w:tplc="133AFB52">
      <w:start w:val="1"/>
      <w:numFmt w:val="bullet"/>
      <w:lvlText w:val=""/>
      <w:lvlJc w:val="left"/>
      <w:pPr>
        <w:ind w:left="6480" w:hanging="360"/>
      </w:pPr>
      <w:rPr>
        <w:rFonts w:ascii="Wingdings" w:hAnsi="Wingdings" w:hint="default"/>
      </w:rPr>
    </w:lvl>
  </w:abstractNum>
  <w:abstractNum w:abstractNumId="31" w15:restartNumberingAfterBreak="0">
    <w:nsid w:val="5FB1473B"/>
    <w:multiLevelType w:val="hybridMultilevel"/>
    <w:tmpl w:val="E20A39C2"/>
    <w:lvl w:ilvl="0" w:tplc="14545346">
      <w:numFmt w:val="none"/>
      <w:lvlText w:val=""/>
      <w:lvlJc w:val="left"/>
      <w:pPr>
        <w:tabs>
          <w:tab w:val="num" w:pos="360"/>
        </w:tabs>
      </w:pPr>
    </w:lvl>
    <w:lvl w:ilvl="1" w:tplc="15385FEE">
      <w:start w:val="1"/>
      <w:numFmt w:val="lowerLetter"/>
      <w:lvlText w:val="%2."/>
      <w:lvlJc w:val="left"/>
      <w:pPr>
        <w:ind w:left="1440" w:hanging="360"/>
      </w:pPr>
    </w:lvl>
    <w:lvl w:ilvl="2" w:tplc="92C2B49E">
      <w:start w:val="1"/>
      <w:numFmt w:val="lowerRoman"/>
      <w:lvlText w:val="%3."/>
      <w:lvlJc w:val="right"/>
      <w:pPr>
        <w:ind w:left="2160" w:hanging="180"/>
      </w:pPr>
    </w:lvl>
    <w:lvl w:ilvl="3" w:tplc="8E0C02C2">
      <w:start w:val="1"/>
      <w:numFmt w:val="decimal"/>
      <w:lvlText w:val="%4."/>
      <w:lvlJc w:val="left"/>
      <w:pPr>
        <w:ind w:left="2880" w:hanging="360"/>
      </w:pPr>
    </w:lvl>
    <w:lvl w:ilvl="4" w:tplc="27B481A6">
      <w:start w:val="1"/>
      <w:numFmt w:val="lowerLetter"/>
      <w:lvlText w:val="%5."/>
      <w:lvlJc w:val="left"/>
      <w:pPr>
        <w:ind w:left="3600" w:hanging="360"/>
      </w:pPr>
    </w:lvl>
    <w:lvl w:ilvl="5" w:tplc="1DC6890A">
      <w:start w:val="1"/>
      <w:numFmt w:val="lowerRoman"/>
      <w:lvlText w:val="%6."/>
      <w:lvlJc w:val="right"/>
      <w:pPr>
        <w:ind w:left="4320" w:hanging="180"/>
      </w:pPr>
    </w:lvl>
    <w:lvl w:ilvl="6" w:tplc="AEBAC04A">
      <w:start w:val="1"/>
      <w:numFmt w:val="decimal"/>
      <w:lvlText w:val="%7."/>
      <w:lvlJc w:val="left"/>
      <w:pPr>
        <w:ind w:left="5040" w:hanging="360"/>
      </w:pPr>
    </w:lvl>
    <w:lvl w:ilvl="7" w:tplc="6C28B6CE">
      <w:start w:val="1"/>
      <w:numFmt w:val="lowerLetter"/>
      <w:lvlText w:val="%8."/>
      <w:lvlJc w:val="left"/>
      <w:pPr>
        <w:ind w:left="5760" w:hanging="360"/>
      </w:pPr>
    </w:lvl>
    <w:lvl w:ilvl="8" w:tplc="A2E25434">
      <w:start w:val="1"/>
      <w:numFmt w:val="lowerRoman"/>
      <w:lvlText w:val="%9."/>
      <w:lvlJc w:val="right"/>
      <w:pPr>
        <w:ind w:left="6480" w:hanging="180"/>
      </w:pPr>
    </w:lvl>
  </w:abstractNum>
  <w:abstractNum w:abstractNumId="32" w15:restartNumberingAfterBreak="0">
    <w:nsid w:val="63FF09B4"/>
    <w:multiLevelType w:val="multilevel"/>
    <w:tmpl w:val="3B6AAE3A"/>
    <w:lvl w:ilvl="0">
      <w:start w:val="1"/>
      <w:numFmt w:val="decimal"/>
      <w:suff w:val="space"/>
      <w:lvlText w:val="%1."/>
      <w:lvlJc w:val="left"/>
      <w:pPr>
        <w:ind w:left="5671" w:firstLine="0"/>
      </w:pPr>
      <w:rPr>
        <w:sz w:val="22"/>
      </w:rPr>
    </w:lvl>
    <w:lvl w:ilvl="1">
      <w:start w:val="1"/>
      <w:numFmt w:val="bullet"/>
      <w:pStyle w:val="subsection"/>
      <w:suff w:val="space"/>
      <w:lvlText w:val=""/>
      <w:lvlJc w:val="left"/>
      <w:pPr>
        <w:ind w:left="0" w:firstLine="0"/>
      </w:pPr>
      <w:rPr>
        <w:lang w:val="en-GB"/>
      </w:rPr>
    </w:lvl>
    <w:lvl w:ilvl="2">
      <w:start w:val="1"/>
      <w:numFmt w:val="decimal"/>
      <w:suff w:val="space"/>
      <w:lvlText w:val="%1.%2.%3."/>
      <w:lvlJc w:val="left"/>
      <w:pPr>
        <w:ind w:left="993" w:hanging="851"/>
      </w:pPr>
      <w:rPr>
        <w:i/>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6226221"/>
    <w:multiLevelType w:val="hybridMultilevel"/>
    <w:tmpl w:val="FFFFFFFF"/>
    <w:lvl w:ilvl="0" w:tplc="C5ACF9A6">
      <w:start w:val="1"/>
      <w:numFmt w:val="bullet"/>
      <w:lvlText w:val=""/>
      <w:lvlJc w:val="left"/>
      <w:pPr>
        <w:ind w:left="720" w:hanging="360"/>
      </w:pPr>
      <w:rPr>
        <w:rFonts w:ascii="Symbol" w:hAnsi="Symbol" w:hint="default"/>
      </w:rPr>
    </w:lvl>
    <w:lvl w:ilvl="1" w:tplc="09A67C72">
      <w:start w:val="1"/>
      <w:numFmt w:val="bullet"/>
      <w:lvlText w:val="o"/>
      <w:lvlJc w:val="left"/>
      <w:pPr>
        <w:ind w:left="1440" w:hanging="360"/>
      </w:pPr>
      <w:rPr>
        <w:rFonts w:ascii="Courier New" w:hAnsi="Courier New" w:hint="default"/>
      </w:rPr>
    </w:lvl>
    <w:lvl w:ilvl="2" w:tplc="B84A9458">
      <w:start w:val="1"/>
      <w:numFmt w:val="bullet"/>
      <w:lvlText w:val=""/>
      <w:lvlJc w:val="left"/>
      <w:pPr>
        <w:ind w:left="2160" w:hanging="360"/>
      </w:pPr>
      <w:rPr>
        <w:rFonts w:ascii="Wingdings" w:hAnsi="Wingdings" w:hint="default"/>
      </w:rPr>
    </w:lvl>
    <w:lvl w:ilvl="3" w:tplc="7CD226DE">
      <w:start w:val="1"/>
      <w:numFmt w:val="bullet"/>
      <w:lvlText w:val=""/>
      <w:lvlJc w:val="left"/>
      <w:pPr>
        <w:ind w:left="2880" w:hanging="360"/>
      </w:pPr>
      <w:rPr>
        <w:rFonts w:ascii="Symbol" w:hAnsi="Symbol" w:hint="default"/>
      </w:rPr>
    </w:lvl>
    <w:lvl w:ilvl="4" w:tplc="99B2CBEA">
      <w:start w:val="1"/>
      <w:numFmt w:val="bullet"/>
      <w:lvlText w:val="o"/>
      <w:lvlJc w:val="left"/>
      <w:pPr>
        <w:ind w:left="3600" w:hanging="360"/>
      </w:pPr>
      <w:rPr>
        <w:rFonts w:ascii="Courier New" w:hAnsi="Courier New" w:hint="default"/>
      </w:rPr>
    </w:lvl>
    <w:lvl w:ilvl="5" w:tplc="573AAFA0">
      <w:start w:val="1"/>
      <w:numFmt w:val="bullet"/>
      <w:lvlText w:val=""/>
      <w:lvlJc w:val="left"/>
      <w:pPr>
        <w:ind w:left="4320" w:hanging="360"/>
      </w:pPr>
      <w:rPr>
        <w:rFonts w:ascii="Wingdings" w:hAnsi="Wingdings" w:hint="default"/>
      </w:rPr>
    </w:lvl>
    <w:lvl w:ilvl="6" w:tplc="F960985C">
      <w:start w:val="1"/>
      <w:numFmt w:val="bullet"/>
      <w:lvlText w:val=""/>
      <w:lvlJc w:val="left"/>
      <w:pPr>
        <w:ind w:left="5040" w:hanging="360"/>
      </w:pPr>
      <w:rPr>
        <w:rFonts w:ascii="Symbol" w:hAnsi="Symbol" w:hint="default"/>
      </w:rPr>
    </w:lvl>
    <w:lvl w:ilvl="7" w:tplc="AAB0C89A">
      <w:start w:val="1"/>
      <w:numFmt w:val="bullet"/>
      <w:lvlText w:val="o"/>
      <w:lvlJc w:val="left"/>
      <w:pPr>
        <w:ind w:left="5760" w:hanging="360"/>
      </w:pPr>
      <w:rPr>
        <w:rFonts w:ascii="Courier New" w:hAnsi="Courier New" w:hint="default"/>
      </w:rPr>
    </w:lvl>
    <w:lvl w:ilvl="8" w:tplc="733649C8">
      <w:start w:val="1"/>
      <w:numFmt w:val="bullet"/>
      <w:lvlText w:val=""/>
      <w:lvlJc w:val="left"/>
      <w:pPr>
        <w:ind w:left="6480" w:hanging="360"/>
      </w:pPr>
      <w:rPr>
        <w:rFonts w:ascii="Wingdings" w:hAnsi="Wingdings" w:hint="default"/>
      </w:rPr>
    </w:lvl>
  </w:abstractNum>
  <w:abstractNum w:abstractNumId="34" w15:restartNumberingAfterBreak="0">
    <w:nsid w:val="6ADF3672"/>
    <w:multiLevelType w:val="hybridMultilevel"/>
    <w:tmpl w:val="FFFFFFFF"/>
    <w:lvl w:ilvl="0" w:tplc="E406407A">
      <w:start w:val="1"/>
      <w:numFmt w:val="bullet"/>
      <w:lvlText w:val=""/>
      <w:lvlJc w:val="left"/>
      <w:pPr>
        <w:ind w:left="720" w:hanging="360"/>
      </w:pPr>
      <w:rPr>
        <w:rFonts w:ascii="Symbol" w:hAnsi="Symbol" w:hint="default"/>
      </w:rPr>
    </w:lvl>
    <w:lvl w:ilvl="1" w:tplc="1E6C83DE">
      <w:start w:val="1"/>
      <w:numFmt w:val="bullet"/>
      <w:lvlText w:val="o"/>
      <w:lvlJc w:val="left"/>
      <w:pPr>
        <w:ind w:left="1440" w:hanging="360"/>
      </w:pPr>
      <w:rPr>
        <w:rFonts w:ascii="Courier New" w:hAnsi="Courier New" w:hint="default"/>
      </w:rPr>
    </w:lvl>
    <w:lvl w:ilvl="2" w:tplc="4FF02FD2">
      <w:start w:val="1"/>
      <w:numFmt w:val="bullet"/>
      <w:lvlText w:val=""/>
      <w:lvlJc w:val="left"/>
      <w:pPr>
        <w:ind w:left="2160" w:hanging="360"/>
      </w:pPr>
      <w:rPr>
        <w:rFonts w:ascii="Wingdings" w:hAnsi="Wingdings" w:hint="default"/>
      </w:rPr>
    </w:lvl>
    <w:lvl w:ilvl="3" w:tplc="19B0EDB6">
      <w:start w:val="1"/>
      <w:numFmt w:val="bullet"/>
      <w:lvlText w:val=""/>
      <w:lvlJc w:val="left"/>
      <w:pPr>
        <w:ind w:left="2880" w:hanging="360"/>
      </w:pPr>
      <w:rPr>
        <w:rFonts w:ascii="Symbol" w:hAnsi="Symbol" w:hint="default"/>
      </w:rPr>
    </w:lvl>
    <w:lvl w:ilvl="4" w:tplc="280CA0C4">
      <w:start w:val="1"/>
      <w:numFmt w:val="bullet"/>
      <w:lvlText w:val="o"/>
      <w:lvlJc w:val="left"/>
      <w:pPr>
        <w:ind w:left="3600" w:hanging="360"/>
      </w:pPr>
      <w:rPr>
        <w:rFonts w:ascii="Courier New" w:hAnsi="Courier New" w:hint="default"/>
      </w:rPr>
    </w:lvl>
    <w:lvl w:ilvl="5" w:tplc="28CA2D8C">
      <w:start w:val="1"/>
      <w:numFmt w:val="bullet"/>
      <w:lvlText w:val=""/>
      <w:lvlJc w:val="left"/>
      <w:pPr>
        <w:ind w:left="4320" w:hanging="360"/>
      </w:pPr>
      <w:rPr>
        <w:rFonts w:ascii="Wingdings" w:hAnsi="Wingdings" w:hint="default"/>
      </w:rPr>
    </w:lvl>
    <w:lvl w:ilvl="6" w:tplc="CD607894">
      <w:start w:val="1"/>
      <w:numFmt w:val="bullet"/>
      <w:lvlText w:val=""/>
      <w:lvlJc w:val="left"/>
      <w:pPr>
        <w:ind w:left="5040" w:hanging="360"/>
      </w:pPr>
      <w:rPr>
        <w:rFonts w:ascii="Symbol" w:hAnsi="Symbol" w:hint="default"/>
      </w:rPr>
    </w:lvl>
    <w:lvl w:ilvl="7" w:tplc="60D6557C">
      <w:start w:val="1"/>
      <w:numFmt w:val="bullet"/>
      <w:lvlText w:val="o"/>
      <w:lvlJc w:val="left"/>
      <w:pPr>
        <w:ind w:left="5760" w:hanging="360"/>
      </w:pPr>
      <w:rPr>
        <w:rFonts w:ascii="Courier New" w:hAnsi="Courier New" w:hint="default"/>
      </w:rPr>
    </w:lvl>
    <w:lvl w:ilvl="8" w:tplc="0806403A">
      <w:start w:val="1"/>
      <w:numFmt w:val="bullet"/>
      <w:lvlText w:val=""/>
      <w:lvlJc w:val="left"/>
      <w:pPr>
        <w:ind w:left="6480" w:hanging="360"/>
      </w:pPr>
      <w:rPr>
        <w:rFonts w:ascii="Wingdings" w:hAnsi="Wingdings" w:hint="default"/>
      </w:rPr>
    </w:lvl>
  </w:abstractNum>
  <w:abstractNum w:abstractNumId="35" w15:restartNumberingAfterBreak="0">
    <w:nsid w:val="6DA365AE"/>
    <w:multiLevelType w:val="hybridMultilevel"/>
    <w:tmpl w:val="FFFFFFFF"/>
    <w:lvl w:ilvl="0" w:tplc="35E2795E">
      <w:start w:val="1"/>
      <w:numFmt w:val="decimal"/>
      <w:lvlText w:val="%1.0"/>
      <w:lvlJc w:val="left"/>
      <w:pPr>
        <w:ind w:left="720" w:hanging="360"/>
      </w:pPr>
    </w:lvl>
    <w:lvl w:ilvl="1" w:tplc="6AE43C98">
      <w:start w:val="1"/>
      <w:numFmt w:val="lowerLetter"/>
      <w:lvlText w:val="%2."/>
      <w:lvlJc w:val="left"/>
      <w:pPr>
        <w:ind w:left="1440" w:hanging="360"/>
      </w:pPr>
    </w:lvl>
    <w:lvl w:ilvl="2" w:tplc="DF9E6BD4">
      <w:start w:val="1"/>
      <w:numFmt w:val="lowerRoman"/>
      <w:lvlText w:val="%3."/>
      <w:lvlJc w:val="right"/>
      <w:pPr>
        <w:ind w:left="2160" w:hanging="180"/>
      </w:pPr>
    </w:lvl>
    <w:lvl w:ilvl="3" w:tplc="09E8587E">
      <w:start w:val="1"/>
      <w:numFmt w:val="decimal"/>
      <w:lvlText w:val="%4."/>
      <w:lvlJc w:val="left"/>
      <w:pPr>
        <w:ind w:left="2880" w:hanging="360"/>
      </w:pPr>
    </w:lvl>
    <w:lvl w:ilvl="4" w:tplc="409020F0">
      <w:start w:val="1"/>
      <w:numFmt w:val="lowerLetter"/>
      <w:lvlText w:val="%5."/>
      <w:lvlJc w:val="left"/>
      <w:pPr>
        <w:ind w:left="3600" w:hanging="360"/>
      </w:pPr>
    </w:lvl>
    <w:lvl w:ilvl="5" w:tplc="166CA090">
      <w:start w:val="1"/>
      <w:numFmt w:val="lowerRoman"/>
      <w:lvlText w:val="%6."/>
      <w:lvlJc w:val="right"/>
      <w:pPr>
        <w:ind w:left="4320" w:hanging="180"/>
      </w:pPr>
    </w:lvl>
    <w:lvl w:ilvl="6" w:tplc="45F64EE6">
      <w:start w:val="1"/>
      <w:numFmt w:val="decimal"/>
      <w:lvlText w:val="%7."/>
      <w:lvlJc w:val="left"/>
      <w:pPr>
        <w:ind w:left="5040" w:hanging="360"/>
      </w:pPr>
    </w:lvl>
    <w:lvl w:ilvl="7" w:tplc="5F583936">
      <w:start w:val="1"/>
      <w:numFmt w:val="lowerLetter"/>
      <w:lvlText w:val="%8."/>
      <w:lvlJc w:val="left"/>
      <w:pPr>
        <w:ind w:left="5760" w:hanging="360"/>
      </w:pPr>
    </w:lvl>
    <w:lvl w:ilvl="8" w:tplc="51A80600">
      <w:start w:val="1"/>
      <w:numFmt w:val="lowerRoman"/>
      <w:lvlText w:val="%9."/>
      <w:lvlJc w:val="right"/>
      <w:pPr>
        <w:ind w:left="6480" w:hanging="180"/>
      </w:pPr>
    </w:lvl>
  </w:abstractNum>
  <w:abstractNum w:abstractNumId="36" w15:restartNumberingAfterBreak="0">
    <w:nsid w:val="7036116D"/>
    <w:multiLevelType w:val="hybridMultilevel"/>
    <w:tmpl w:val="FFFFFFFF"/>
    <w:lvl w:ilvl="0" w:tplc="6E6A4BEC">
      <w:start w:val="1"/>
      <w:numFmt w:val="bullet"/>
      <w:lvlText w:val=""/>
      <w:lvlJc w:val="left"/>
      <w:pPr>
        <w:ind w:left="720" w:hanging="360"/>
      </w:pPr>
      <w:rPr>
        <w:rFonts w:ascii="Symbol" w:hAnsi="Symbol" w:hint="default"/>
      </w:rPr>
    </w:lvl>
    <w:lvl w:ilvl="1" w:tplc="2318C4D0">
      <w:start w:val="1"/>
      <w:numFmt w:val="bullet"/>
      <w:lvlText w:val="o"/>
      <w:lvlJc w:val="left"/>
      <w:pPr>
        <w:ind w:left="1440" w:hanging="360"/>
      </w:pPr>
      <w:rPr>
        <w:rFonts w:ascii="Courier New" w:hAnsi="Courier New" w:hint="default"/>
      </w:rPr>
    </w:lvl>
    <w:lvl w:ilvl="2" w:tplc="D2B85912">
      <w:start w:val="1"/>
      <w:numFmt w:val="bullet"/>
      <w:lvlText w:val=""/>
      <w:lvlJc w:val="left"/>
      <w:pPr>
        <w:ind w:left="2160" w:hanging="360"/>
      </w:pPr>
      <w:rPr>
        <w:rFonts w:ascii="Wingdings" w:hAnsi="Wingdings" w:hint="default"/>
      </w:rPr>
    </w:lvl>
    <w:lvl w:ilvl="3" w:tplc="814CAB04">
      <w:start w:val="1"/>
      <w:numFmt w:val="bullet"/>
      <w:lvlText w:val=""/>
      <w:lvlJc w:val="left"/>
      <w:pPr>
        <w:ind w:left="2880" w:hanging="360"/>
      </w:pPr>
      <w:rPr>
        <w:rFonts w:ascii="Symbol" w:hAnsi="Symbol" w:hint="default"/>
      </w:rPr>
    </w:lvl>
    <w:lvl w:ilvl="4" w:tplc="66BE1CAC">
      <w:start w:val="1"/>
      <w:numFmt w:val="bullet"/>
      <w:lvlText w:val="o"/>
      <w:lvlJc w:val="left"/>
      <w:pPr>
        <w:ind w:left="3600" w:hanging="360"/>
      </w:pPr>
      <w:rPr>
        <w:rFonts w:ascii="Courier New" w:hAnsi="Courier New" w:hint="default"/>
      </w:rPr>
    </w:lvl>
    <w:lvl w:ilvl="5" w:tplc="623C1C04">
      <w:start w:val="1"/>
      <w:numFmt w:val="bullet"/>
      <w:lvlText w:val=""/>
      <w:lvlJc w:val="left"/>
      <w:pPr>
        <w:ind w:left="4320" w:hanging="360"/>
      </w:pPr>
      <w:rPr>
        <w:rFonts w:ascii="Wingdings" w:hAnsi="Wingdings" w:hint="default"/>
      </w:rPr>
    </w:lvl>
    <w:lvl w:ilvl="6" w:tplc="20D87B48">
      <w:start w:val="1"/>
      <w:numFmt w:val="bullet"/>
      <w:lvlText w:val=""/>
      <w:lvlJc w:val="left"/>
      <w:pPr>
        <w:ind w:left="5040" w:hanging="360"/>
      </w:pPr>
      <w:rPr>
        <w:rFonts w:ascii="Symbol" w:hAnsi="Symbol" w:hint="default"/>
      </w:rPr>
    </w:lvl>
    <w:lvl w:ilvl="7" w:tplc="168E9CB6">
      <w:start w:val="1"/>
      <w:numFmt w:val="bullet"/>
      <w:lvlText w:val="o"/>
      <w:lvlJc w:val="left"/>
      <w:pPr>
        <w:ind w:left="5760" w:hanging="360"/>
      </w:pPr>
      <w:rPr>
        <w:rFonts w:ascii="Courier New" w:hAnsi="Courier New" w:hint="default"/>
      </w:rPr>
    </w:lvl>
    <w:lvl w:ilvl="8" w:tplc="75B060E8">
      <w:start w:val="1"/>
      <w:numFmt w:val="bullet"/>
      <w:lvlText w:val=""/>
      <w:lvlJc w:val="left"/>
      <w:pPr>
        <w:ind w:left="6480" w:hanging="360"/>
      </w:pPr>
      <w:rPr>
        <w:rFonts w:ascii="Wingdings" w:hAnsi="Wingdings" w:hint="default"/>
      </w:rPr>
    </w:lvl>
  </w:abstractNum>
  <w:abstractNum w:abstractNumId="37" w15:restartNumberingAfterBreak="0">
    <w:nsid w:val="73943E38"/>
    <w:multiLevelType w:val="multilevel"/>
    <w:tmpl w:val="43F6ABFA"/>
    <w:lvl w:ilvl="0">
      <w:start w:val="1"/>
      <w:numFmt w:val="decimal"/>
      <w:lvlText w:val="%1.0"/>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38" w15:restartNumberingAfterBreak="0">
    <w:nsid w:val="74065EF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513266D"/>
    <w:multiLevelType w:val="hybridMultilevel"/>
    <w:tmpl w:val="FFFFFFFF"/>
    <w:lvl w:ilvl="0" w:tplc="CADCF0E6">
      <w:start w:val="1"/>
      <w:numFmt w:val="bullet"/>
      <w:lvlText w:val=""/>
      <w:lvlJc w:val="left"/>
      <w:pPr>
        <w:ind w:left="720" w:hanging="360"/>
      </w:pPr>
      <w:rPr>
        <w:rFonts w:ascii="Symbol" w:hAnsi="Symbol" w:hint="default"/>
      </w:rPr>
    </w:lvl>
    <w:lvl w:ilvl="1" w:tplc="641032D6">
      <w:start w:val="1"/>
      <w:numFmt w:val="bullet"/>
      <w:lvlText w:val="o"/>
      <w:lvlJc w:val="left"/>
      <w:pPr>
        <w:ind w:left="1440" w:hanging="360"/>
      </w:pPr>
      <w:rPr>
        <w:rFonts w:ascii="Courier New" w:hAnsi="Courier New" w:hint="default"/>
      </w:rPr>
    </w:lvl>
    <w:lvl w:ilvl="2" w:tplc="B1D60B8E">
      <w:start w:val="1"/>
      <w:numFmt w:val="bullet"/>
      <w:lvlText w:val=""/>
      <w:lvlJc w:val="left"/>
      <w:pPr>
        <w:ind w:left="2160" w:hanging="360"/>
      </w:pPr>
      <w:rPr>
        <w:rFonts w:ascii="Wingdings" w:hAnsi="Wingdings" w:hint="default"/>
      </w:rPr>
    </w:lvl>
    <w:lvl w:ilvl="3" w:tplc="8B3E3BF8">
      <w:start w:val="1"/>
      <w:numFmt w:val="bullet"/>
      <w:lvlText w:val=""/>
      <w:lvlJc w:val="left"/>
      <w:pPr>
        <w:ind w:left="2880" w:hanging="360"/>
      </w:pPr>
      <w:rPr>
        <w:rFonts w:ascii="Symbol" w:hAnsi="Symbol" w:hint="default"/>
      </w:rPr>
    </w:lvl>
    <w:lvl w:ilvl="4" w:tplc="EA205D6C">
      <w:start w:val="1"/>
      <w:numFmt w:val="bullet"/>
      <w:lvlText w:val="o"/>
      <w:lvlJc w:val="left"/>
      <w:pPr>
        <w:ind w:left="3600" w:hanging="360"/>
      </w:pPr>
      <w:rPr>
        <w:rFonts w:ascii="Courier New" w:hAnsi="Courier New" w:hint="default"/>
      </w:rPr>
    </w:lvl>
    <w:lvl w:ilvl="5" w:tplc="51F23FFE">
      <w:start w:val="1"/>
      <w:numFmt w:val="bullet"/>
      <w:lvlText w:val=""/>
      <w:lvlJc w:val="left"/>
      <w:pPr>
        <w:ind w:left="4320" w:hanging="360"/>
      </w:pPr>
      <w:rPr>
        <w:rFonts w:ascii="Wingdings" w:hAnsi="Wingdings" w:hint="default"/>
      </w:rPr>
    </w:lvl>
    <w:lvl w:ilvl="6" w:tplc="519E9B0E">
      <w:start w:val="1"/>
      <w:numFmt w:val="bullet"/>
      <w:lvlText w:val=""/>
      <w:lvlJc w:val="left"/>
      <w:pPr>
        <w:ind w:left="5040" w:hanging="360"/>
      </w:pPr>
      <w:rPr>
        <w:rFonts w:ascii="Symbol" w:hAnsi="Symbol" w:hint="default"/>
      </w:rPr>
    </w:lvl>
    <w:lvl w:ilvl="7" w:tplc="F154A20C">
      <w:start w:val="1"/>
      <w:numFmt w:val="bullet"/>
      <w:lvlText w:val="o"/>
      <w:lvlJc w:val="left"/>
      <w:pPr>
        <w:ind w:left="5760" w:hanging="360"/>
      </w:pPr>
      <w:rPr>
        <w:rFonts w:ascii="Courier New" w:hAnsi="Courier New" w:hint="default"/>
      </w:rPr>
    </w:lvl>
    <w:lvl w:ilvl="8" w:tplc="4B08D214">
      <w:start w:val="1"/>
      <w:numFmt w:val="bullet"/>
      <w:lvlText w:val=""/>
      <w:lvlJc w:val="left"/>
      <w:pPr>
        <w:ind w:left="6480" w:hanging="360"/>
      </w:pPr>
      <w:rPr>
        <w:rFonts w:ascii="Wingdings" w:hAnsi="Wingdings" w:hint="default"/>
      </w:rPr>
    </w:lvl>
  </w:abstractNum>
  <w:abstractNum w:abstractNumId="40" w15:restartNumberingAfterBreak="0">
    <w:nsid w:val="79613E65"/>
    <w:multiLevelType w:val="hybridMultilevel"/>
    <w:tmpl w:val="FFFFFFFF"/>
    <w:styleLink w:val="StyleNumberedOutlinenumberedLeft0cmHanging1cm"/>
    <w:lvl w:ilvl="0" w:tplc="201A1096">
      <w:numFmt w:val="none"/>
      <w:lvlText w:val=""/>
      <w:lvlJc w:val="left"/>
      <w:pPr>
        <w:tabs>
          <w:tab w:val="num" w:pos="360"/>
        </w:tabs>
      </w:pPr>
    </w:lvl>
    <w:lvl w:ilvl="1" w:tplc="BBAA0E18">
      <w:start w:val="1"/>
      <w:numFmt w:val="lowerLetter"/>
      <w:lvlText w:val="%2."/>
      <w:lvlJc w:val="left"/>
      <w:pPr>
        <w:ind w:left="1440" w:hanging="360"/>
      </w:pPr>
    </w:lvl>
    <w:lvl w:ilvl="2" w:tplc="139EDAE6">
      <w:start w:val="1"/>
      <w:numFmt w:val="lowerRoman"/>
      <w:lvlText w:val="%3."/>
      <w:lvlJc w:val="right"/>
      <w:pPr>
        <w:ind w:left="2160" w:hanging="180"/>
      </w:pPr>
    </w:lvl>
    <w:lvl w:ilvl="3" w:tplc="2ED2B838">
      <w:start w:val="1"/>
      <w:numFmt w:val="decimal"/>
      <w:lvlText w:val="%4."/>
      <w:lvlJc w:val="left"/>
      <w:pPr>
        <w:ind w:left="2880" w:hanging="360"/>
      </w:pPr>
    </w:lvl>
    <w:lvl w:ilvl="4" w:tplc="E2F8BF60">
      <w:start w:val="1"/>
      <w:numFmt w:val="lowerLetter"/>
      <w:lvlText w:val="%5."/>
      <w:lvlJc w:val="left"/>
      <w:pPr>
        <w:ind w:left="3600" w:hanging="360"/>
      </w:pPr>
    </w:lvl>
    <w:lvl w:ilvl="5" w:tplc="42A2B704">
      <w:start w:val="1"/>
      <w:numFmt w:val="lowerRoman"/>
      <w:lvlText w:val="%6."/>
      <w:lvlJc w:val="right"/>
      <w:pPr>
        <w:ind w:left="4320" w:hanging="180"/>
      </w:pPr>
    </w:lvl>
    <w:lvl w:ilvl="6" w:tplc="ABFC5C80">
      <w:start w:val="1"/>
      <w:numFmt w:val="decimal"/>
      <w:lvlText w:val="%7."/>
      <w:lvlJc w:val="left"/>
      <w:pPr>
        <w:ind w:left="5040" w:hanging="360"/>
      </w:pPr>
    </w:lvl>
    <w:lvl w:ilvl="7" w:tplc="19649A5C">
      <w:start w:val="1"/>
      <w:numFmt w:val="lowerLetter"/>
      <w:lvlText w:val="%8."/>
      <w:lvlJc w:val="left"/>
      <w:pPr>
        <w:ind w:left="5760" w:hanging="360"/>
      </w:pPr>
    </w:lvl>
    <w:lvl w:ilvl="8" w:tplc="49AA4D02">
      <w:start w:val="1"/>
      <w:numFmt w:val="lowerRoman"/>
      <w:lvlText w:val="%9."/>
      <w:lvlJc w:val="right"/>
      <w:pPr>
        <w:ind w:left="6480" w:hanging="180"/>
      </w:pPr>
    </w:lvl>
  </w:abstractNum>
  <w:abstractNum w:abstractNumId="41" w15:restartNumberingAfterBreak="0">
    <w:nsid w:val="7BCE5946"/>
    <w:multiLevelType w:val="hybridMultilevel"/>
    <w:tmpl w:val="FFFFFFFF"/>
    <w:lvl w:ilvl="0" w:tplc="583ED9B6">
      <w:start w:val="1"/>
      <w:numFmt w:val="bullet"/>
      <w:lvlText w:val=""/>
      <w:lvlJc w:val="left"/>
      <w:pPr>
        <w:ind w:left="720" w:hanging="360"/>
      </w:pPr>
      <w:rPr>
        <w:rFonts w:ascii="Symbol" w:hAnsi="Symbol" w:hint="default"/>
      </w:rPr>
    </w:lvl>
    <w:lvl w:ilvl="1" w:tplc="93CC92A8">
      <w:start w:val="1"/>
      <w:numFmt w:val="bullet"/>
      <w:lvlText w:val="o"/>
      <w:lvlJc w:val="left"/>
      <w:pPr>
        <w:ind w:left="1440" w:hanging="360"/>
      </w:pPr>
      <w:rPr>
        <w:rFonts w:ascii="Courier New" w:hAnsi="Courier New" w:hint="default"/>
      </w:rPr>
    </w:lvl>
    <w:lvl w:ilvl="2" w:tplc="A25E70BA">
      <w:start w:val="1"/>
      <w:numFmt w:val="bullet"/>
      <w:lvlText w:val=""/>
      <w:lvlJc w:val="left"/>
      <w:pPr>
        <w:ind w:left="2160" w:hanging="360"/>
      </w:pPr>
      <w:rPr>
        <w:rFonts w:ascii="Wingdings" w:hAnsi="Wingdings" w:hint="default"/>
      </w:rPr>
    </w:lvl>
    <w:lvl w:ilvl="3" w:tplc="2F901C20">
      <w:start w:val="1"/>
      <w:numFmt w:val="bullet"/>
      <w:lvlText w:val=""/>
      <w:lvlJc w:val="left"/>
      <w:pPr>
        <w:ind w:left="2880" w:hanging="360"/>
      </w:pPr>
      <w:rPr>
        <w:rFonts w:ascii="Symbol" w:hAnsi="Symbol" w:hint="default"/>
      </w:rPr>
    </w:lvl>
    <w:lvl w:ilvl="4" w:tplc="3C0ACCA2">
      <w:start w:val="1"/>
      <w:numFmt w:val="bullet"/>
      <w:lvlText w:val="o"/>
      <w:lvlJc w:val="left"/>
      <w:pPr>
        <w:ind w:left="3600" w:hanging="360"/>
      </w:pPr>
      <w:rPr>
        <w:rFonts w:ascii="Courier New" w:hAnsi="Courier New" w:hint="default"/>
      </w:rPr>
    </w:lvl>
    <w:lvl w:ilvl="5" w:tplc="21784F48">
      <w:start w:val="1"/>
      <w:numFmt w:val="bullet"/>
      <w:lvlText w:val=""/>
      <w:lvlJc w:val="left"/>
      <w:pPr>
        <w:ind w:left="4320" w:hanging="360"/>
      </w:pPr>
      <w:rPr>
        <w:rFonts w:ascii="Wingdings" w:hAnsi="Wingdings" w:hint="default"/>
      </w:rPr>
    </w:lvl>
    <w:lvl w:ilvl="6" w:tplc="D6BEDB72">
      <w:start w:val="1"/>
      <w:numFmt w:val="bullet"/>
      <w:lvlText w:val=""/>
      <w:lvlJc w:val="left"/>
      <w:pPr>
        <w:ind w:left="5040" w:hanging="360"/>
      </w:pPr>
      <w:rPr>
        <w:rFonts w:ascii="Symbol" w:hAnsi="Symbol" w:hint="default"/>
      </w:rPr>
    </w:lvl>
    <w:lvl w:ilvl="7" w:tplc="29F288EE">
      <w:start w:val="1"/>
      <w:numFmt w:val="bullet"/>
      <w:lvlText w:val="o"/>
      <w:lvlJc w:val="left"/>
      <w:pPr>
        <w:ind w:left="5760" w:hanging="360"/>
      </w:pPr>
      <w:rPr>
        <w:rFonts w:ascii="Courier New" w:hAnsi="Courier New" w:hint="default"/>
      </w:rPr>
    </w:lvl>
    <w:lvl w:ilvl="8" w:tplc="B9C691DE">
      <w:start w:val="1"/>
      <w:numFmt w:val="bullet"/>
      <w:lvlText w:val=""/>
      <w:lvlJc w:val="left"/>
      <w:pPr>
        <w:ind w:left="6480" w:hanging="360"/>
      </w:pPr>
      <w:rPr>
        <w:rFonts w:ascii="Wingdings" w:hAnsi="Wingdings" w:hint="default"/>
      </w:rPr>
    </w:lvl>
  </w:abstractNum>
  <w:abstractNum w:abstractNumId="42"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308286877">
    <w:abstractNumId w:val="9"/>
  </w:num>
  <w:num w:numId="2" w16cid:durableId="628509509">
    <w:abstractNumId w:val="7"/>
  </w:num>
  <w:num w:numId="3" w16cid:durableId="25065634">
    <w:abstractNumId w:val="6"/>
  </w:num>
  <w:num w:numId="4" w16cid:durableId="859976590">
    <w:abstractNumId w:val="5"/>
  </w:num>
  <w:num w:numId="5" w16cid:durableId="1677656371">
    <w:abstractNumId w:val="4"/>
  </w:num>
  <w:num w:numId="6" w16cid:durableId="1599675165">
    <w:abstractNumId w:val="8"/>
  </w:num>
  <w:num w:numId="7" w16cid:durableId="1786461192">
    <w:abstractNumId w:val="3"/>
  </w:num>
  <w:num w:numId="8" w16cid:durableId="1648585593">
    <w:abstractNumId w:val="2"/>
  </w:num>
  <w:num w:numId="9" w16cid:durableId="2114862612">
    <w:abstractNumId w:val="1"/>
  </w:num>
  <w:num w:numId="10" w16cid:durableId="1652247549">
    <w:abstractNumId w:val="0"/>
  </w:num>
  <w:num w:numId="11" w16cid:durableId="1298220247">
    <w:abstractNumId w:val="19"/>
  </w:num>
  <w:num w:numId="12" w16cid:durableId="930545798">
    <w:abstractNumId w:val="42"/>
  </w:num>
  <w:num w:numId="13" w16cid:durableId="663584162">
    <w:abstractNumId w:val="13"/>
  </w:num>
  <w:num w:numId="14" w16cid:durableId="1835756730">
    <w:abstractNumId w:val="12"/>
  </w:num>
  <w:num w:numId="15" w16cid:durableId="1047996793">
    <w:abstractNumId w:val="32"/>
  </w:num>
  <w:num w:numId="16" w16cid:durableId="1934122614">
    <w:abstractNumId w:val="15"/>
  </w:num>
  <w:num w:numId="17" w16cid:durableId="2007899769">
    <w:abstractNumId w:val="22"/>
  </w:num>
  <w:num w:numId="18" w16cid:durableId="756366857">
    <w:abstractNumId w:val="38"/>
  </w:num>
  <w:num w:numId="19" w16cid:durableId="1382241461">
    <w:abstractNumId w:val="37"/>
  </w:num>
  <w:num w:numId="20" w16cid:durableId="451367733">
    <w:abstractNumId w:val="40"/>
  </w:num>
  <w:num w:numId="21" w16cid:durableId="1718813618">
    <w:abstractNumId w:val="11"/>
  </w:num>
  <w:num w:numId="22" w16cid:durableId="1622154705">
    <w:abstractNumId w:val="14"/>
  </w:num>
  <w:num w:numId="23" w16cid:durableId="1960527986">
    <w:abstractNumId w:val="23"/>
  </w:num>
  <w:num w:numId="24" w16cid:durableId="1874416536">
    <w:abstractNumId w:val="25"/>
  </w:num>
  <w:num w:numId="25" w16cid:durableId="537742636">
    <w:abstractNumId w:val="34"/>
  </w:num>
  <w:num w:numId="26" w16cid:durableId="1217624056">
    <w:abstractNumId w:val="27"/>
  </w:num>
  <w:num w:numId="27" w16cid:durableId="1962607439">
    <w:abstractNumId w:val="18"/>
  </w:num>
  <w:num w:numId="28" w16cid:durableId="1938710965">
    <w:abstractNumId w:val="33"/>
  </w:num>
  <w:num w:numId="29" w16cid:durableId="365521255">
    <w:abstractNumId w:val="41"/>
  </w:num>
  <w:num w:numId="30" w16cid:durableId="320085225">
    <w:abstractNumId w:val="36"/>
  </w:num>
  <w:num w:numId="31" w16cid:durableId="1348750530">
    <w:abstractNumId w:val="39"/>
  </w:num>
  <w:num w:numId="32" w16cid:durableId="462969375">
    <w:abstractNumId w:val="17"/>
  </w:num>
  <w:num w:numId="33" w16cid:durableId="1330526529">
    <w:abstractNumId w:val="31"/>
  </w:num>
  <w:num w:numId="34" w16cid:durableId="456490412">
    <w:abstractNumId w:val="29"/>
  </w:num>
  <w:num w:numId="35" w16cid:durableId="973679619">
    <w:abstractNumId w:val="21"/>
  </w:num>
  <w:num w:numId="36" w16cid:durableId="1908955102">
    <w:abstractNumId w:val="16"/>
  </w:num>
  <w:num w:numId="37" w16cid:durableId="1374382435">
    <w:abstractNumId w:val="35"/>
  </w:num>
  <w:num w:numId="38" w16cid:durableId="975839815">
    <w:abstractNumId w:val="24"/>
  </w:num>
  <w:num w:numId="39" w16cid:durableId="494683380">
    <w:abstractNumId w:val="30"/>
  </w:num>
  <w:num w:numId="40" w16cid:durableId="1852335040">
    <w:abstractNumId w:val="28"/>
  </w:num>
  <w:num w:numId="41" w16cid:durableId="1512186688">
    <w:abstractNumId w:val="26"/>
  </w:num>
  <w:num w:numId="42" w16cid:durableId="1359938934">
    <w:abstractNumId w:val="20"/>
  </w:num>
  <w:num w:numId="43" w16cid:durableId="1579705198">
    <w:abstractNumId w:val="1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est User">
    <w15:presenceInfo w15:providerId="AD" w15:userId="S::urn:spo:anon#2e3632a335276a44950ca3662982d53dc9341297c5423850d6be6008e8b5df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 w:id="1"/>
  </w:footnotePr>
  <w:endnotePr>
    <w:numFmt w:val="chicago"/>
    <w:numStart w:val="4"/>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FAE"/>
    <w:rsid w:val="00000504"/>
    <w:rsid w:val="000008FF"/>
    <w:rsid w:val="00000B2B"/>
    <w:rsid w:val="00000C67"/>
    <w:rsid w:val="000019EB"/>
    <w:rsid w:val="00001A7F"/>
    <w:rsid w:val="00004950"/>
    <w:rsid w:val="00006FA0"/>
    <w:rsid w:val="0001003B"/>
    <w:rsid w:val="00010271"/>
    <w:rsid w:val="00010B41"/>
    <w:rsid w:val="000115CF"/>
    <w:rsid w:val="00011C65"/>
    <w:rsid w:val="00013211"/>
    <w:rsid w:val="00014211"/>
    <w:rsid w:val="00014658"/>
    <w:rsid w:val="00014EC4"/>
    <w:rsid w:val="000206A4"/>
    <w:rsid w:val="00021819"/>
    <w:rsid w:val="00025AE6"/>
    <w:rsid w:val="00025D12"/>
    <w:rsid w:val="000266D3"/>
    <w:rsid w:val="00026D1B"/>
    <w:rsid w:val="000272D8"/>
    <w:rsid w:val="00030F84"/>
    <w:rsid w:val="00033751"/>
    <w:rsid w:val="000400AC"/>
    <w:rsid w:val="000419E1"/>
    <w:rsid w:val="000427C8"/>
    <w:rsid w:val="00042F2B"/>
    <w:rsid w:val="00045CF8"/>
    <w:rsid w:val="000472CE"/>
    <w:rsid w:val="00047C15"/>
    <w:rsid w:val="00047C3A"/>
    <w:rsid w:val="00051518"/>
    <w:rsid w:val="000527E5"/>
    <w:rsid w:val="00055063"/>
    <w:rsid w:val="000550CC"/>
    <w:rsid w:val="000552B2"/>
    <w:rsid w:val="00057FB9"/>
    <w:rsid w:val="000602B7"/>
    <w:rsid w:val="000631D9"/>
    <w:rsid w:val="0006353F"/>
    <w:rsid w:val="00064FBF"/>
    <w:rsid w:val="00065088"/>
    <w:rsid w:val="00065281"/>
    <w:rsid w:val="000664DF"/>
    <w:rsid w:val="00066D10"/>
    <w:rsid w:val="000702AB"/>
    <w:rsid w:val="00071AFB"/>
    <w:rsid w:val="00071B82"/>
    <w:rsid w:val="00073FC1"/>
    <w:rsid w:val="00076577"/>
    <w:rsid w:val="00077A80"/>
    <w:rsid w:val="000804D6"/>
    <w:rsid w:val="00080F68"/>
    <w:rsid w:val="000818F3"/>
    <w:rsid w:val="000828EE"/>
    <w:rsid w:val="00083ADE"/>
    <w:rsid w:val="00090440"/>
    <w:rsid w:val="00092075"/>
    <w:rsid w:val="0009214A"/>
    <w:rsid w:val="00093E1E"/>
    <w:rsid w:val="000940E1"/>
    <w:rsid w:val="00095D8E"/>
    <w:rsid w:val="00095EF1"/>
    <w:rsid w:val="000963F1"/>
    <w:rsid w:val="00096F81"/>
    <w:rsid w:val="00097C26"/>
    <w:rsid w:val="000A009F"/>
    <w:rsid w:val="000A0FB1"/>
    <w:rsid w:val="000A3218"/>
    <w:rsid w:val="000A3B9E"/>
    <w:rsid w:val="000A4942"/>
    <w:rsid w:val="000A500B"/>
    <w:rsid w:val="000A520D"/>
    <w:rsid w:val="000A6E7C"/>
    <w:rsid w:val="000A7102"/>
    <w:rsid w:val="000A7B39"/>
    <w:rsid w:val="000A7EB0"/>
    <w:rsid w:val="000B06C2"/>
    <w:rsid w:val="000B0F16"/>
    <w:rsid w:val="000B289C"/>
    <w:rsid w:val="000B2CC3"/>
    <w:rsid w:val="000B2D6B"/>
    <w:rsid w:val="000B45D9"/>
    <w:rsid w:val="000B48B0"/>
    <w:rsid w:val="000B4D46"/>
    <w:rsid w:val="000B4DF3"/>
    <w:rsid w:val="000B588C"/>
    <w:rsid w:val="000B6252"/>
    <w:rsid w:val="000B7A1B"/>
    <w:rsid w:val="000C091C"/>
    <w:rsid w:val="000C0FEC"/>
    <w:rsid w:val="000C35DB"/>
    <w:rsid w:val="000C36EA"/>
    <w:rsid w:val="000C4297"/>
    <w:rsid w:val="000C4DE9"/>
    <w:rsid w:val="000C50CB"/>
    <w:rsid w:val="000C6BB2"/>
    <w:rsid w:val="000C75A4"/>
    <w:rsid w:val="000C7DF8"/>
    <w:rsid w:val="000D0DB0"/>
    <w:rsid w:val="000D18CB"/>
    <w:rsid w:val="000D18FC"/>
    <w:rsid w:val="000D19B5"/>
    <w:rsid w:val="000D26C5"/>
    <w:rsid w:val="000D2D19"/>
    <w:rsid w:val="000D39BB"/>
    <w:rsid w:val="000D45D7"/>
    <w:rsid w:val="000D4D17"/>
    <w:rsid w:val="000D6040"/>
    <w:rsid w:val="000D65A6"/>
    <w:rsid w:val="000D6BC6"/>
    <w:rsid w:val="000D71F5"/>
    <w:rsid w:val="000D74CB"/>
    <w:rsid w:val="000D7769"/>
    <w:rsid w:val="000E03A1"/>
    <w:rsid w:val="000E0952"/>
    <w:rsid w:val="000E1933"/>
    <w:rsid w:val="000E1A6F"/>
    <w:rsid w:val="000E1CA5"/>
    <w:rsid w:val="000E1F6B"/>
    <w:rsid w:val="000E203A"/>
    <w:rsid w:val="000E2A5E"/>
    <w:rsid w:val="000E2BC1"/>
    <w:rsid w:val="000E2D2B"/>
    <w:rsid w:val="000E31EE"/>
    <w:rsid w:val="000E3881"/>
    <w:rsid w:val="000E49A8"/>
    <w:rsid w:val="000E5709"/>
    <w:rsid w:val="000E57C5"/>
    <w:rsid w:val="000E6DF5"/>
    <w:rsid w:val="000E7072"/>
    <w:rsid w:val="000E7137"/>
    <w:rsid w:val="000E71EA"/>
    <w:rsid w:val="000E7603"/>
    <w:rsid w:val="000E7E8F"/>
    <w:rsid w:val="000F1A68"/>
    <w:rsid w:val="000F2A45"/>
    <w:rsid w:val="000F3B44"/>
    <w:rsid w:val="000F4D08"/>
    <w:rsid w:val="000F5B4A"/>
    <w:rsid w:val="000F63BB"/>
    <w:rsid w:val="000F6B6C"/>
    <w:rsid w:val="000F737A"/>
    <w:rsid w:val="0010014F"/>
    <w:rsid w:val="00100195"/>
    <w:rsid w:val="001034B4"/>
    <w:rsid w:val="001034BD"/>
    <w:rsid w:val="001034CB"/>
    <w:rsid w:val="00103529"/>
    <w:rsid w:val="0010450C"/>
    <w:rsid w:val="001045B9"/>
    <w:rsid w:val="00105F66"/>
    <w:rsid w:val="0010621C"/>
    <w:rsid w:val="00106801"/>
    <w:rsid w:val="00111B60"/>
    <w:rsid w:val="001127BA"/>
    <w:rsid w:val="0011294B"/>
    <w:rsid w:val="001131F7"/>
    <w:rsid w:val="001137A1"/>
    <w:rsid w:val="00114119"/>
    <w:rsid w:val="0011441D"/>
    <w:rsid w:val="001145D3"/>
    <w:rsid w:val="0011467F"/>
    <w:rsid w:val="00115FED"/>
    <w:rsid w:val="001162E3"/>
    <w:rsid w:val="00116CF5"/>
    <w:rsid w:val="00116F7E"/>
    <w:rsid w:val="00117498"/>
    <w:rsid w:val="00117FB2"/>
    <w:rsid w:val="001207B9"/>
    <w:rsid w:val="00121021"/>
    <w:rsid w:val="00121167"/>
    <w:rsid w:val="001221F0"/>
    <w:rsid w:val="00123E7D"/>
    <w:rsid w:val="0012478D"/>
    <w:rsid w:val="00124F27"/>
    <w:rsid w:val="00126411"/>
    <w:rsid w:val="00126D5C"/>
    <w:rsid w:val="00126D90"/>
    <w:rsid w:val="00127598"/>
    <w:rsid w:val="00127DD4"/>
    <w:rsid w:val="00127FEC"/>
    <w:rsid w:val="00131050"/>
    <w:rsid w:val="00131D53"/>
    <w:rsid w:val="00131EEF"/>
    <w:rsid w:val="0013200D"/>
    <w:rsid w:val="0013265A"/>
    <w:rsid w:val="001327DD"/>
    <w:rsid w:val="001336F2"/>
    <w:rsid w:val="0013451D"/>
    <w:rsid w:val="001347E6"/>
    <w:rsid w:val="001363A8"/>
    <w:rsid w:val="0013748E"/>
    <w:rsid w:val="00137524"/>
    <w:rsid w:val="0013778D"/>
    <w:rsid w:val="00140B48"/>
    <w:rsid w:val="00140BA8"/>
    <w:rsid w:val="001411D8"/>
    <w:rsid w:val="001420E2"/>
    <w:rsid w:val="001423D5"/>
    <w:rsid w:val="0014301C"/>
    <w:rsid w:val="00143F36"/>
    <w:rsid w:val="00144524"/>
    <w:rsid w:val="00144754"/>
    <w:rsid w:val="00146270"/>
    <w:rsid w:val="00146EA1"/>
    <w:rsid w:val="00147872"/>
    <w:rsid w:val="0015054B"/>
    <w:rsid w:val="001508D2"/>
    <w:rsid w:val="00150D0C"/>
    <w:rsid w:val="00150F10"/>
    <w:rsid w:val="00154785"/>
    <w:rsid w:val="00154C3D"/>
    <w:rsid w:val="00155AAD"/>
    <w:rsid w:val="00155C49"/>
    <w:rsid w:val="001561B4"/>
    <w:rsid w:val="00156723"/>
    <w:rsid w:val="00156738"/>
    <w:rsid w:val="00156E7B"/>
    <w:rsid w:val="001600CB"/>
    <w:rsid w:val="00162587"/>
    <w:rsid w:val="001652DF"/>
    <w:rsid w:val="001656F6"/>
    <w:rsid w:val="00165E82"/>
    <w:rsid w:val="0017062B"/>
    <w:rsid w:val="00170C9A"/>
    <w:rsid w:val="00170E0E"/>
    <w:rsid w:val="001725B7"/>
    <w:rsid w:val="00172977"/>
    <w:rsid w:val="00172B6E"/>
    <w:rsid w:val="00172C2F"/>
    <w:rsid w:val="00173E97"/>
    <w:rsid w:val="001754C0"/>
    <w:rsid w:val="00175824"/>
    <w:rsid w:val="00175ED7"/>
    <w:rsid w:val="001764F6"/>
    <w:rsid w:val="0017696A"/>
    <w:rsid w:val="0017701B"/>
    <w:rsid w:val="001771F1"/>
    <w:rsid w:val="00177BC6"/>
    <w:rsid w:val="001823DD"/>
    <w:rsid w:val="00182B2D"/>
    <w:rsid w:val="00183B18"/>
    <w:rsid w:val="00184069"/>
    <w:rsid w:val="00185A82"/>
    <w:rsid w:val="0018653F"/>
    <w:rsid w:val="001866DA"/>
    <w:rsid w:val="00187241"/>
    <w:rsid w:val="00187442"/>
    <w:rsid w:val="00192CBF"/>
    <w:rsid w:val="00194A09"/>
    <w:rsid w:val="0019645A"/>
    <w:rsid w:val="001A0781"/>
    <w:rsid w:val="001A0D0B"/>
    <w:rsid w:val="001A1BB4"/>
    <w:rsid w:val="001A3240"/>
    <w:rsid w:val="001A3E71"/>
    <w:rsid w:val="001A44B0"/>
    <w:rsid w:val="001A47FF"/>
    <w:rsid w:val="001A4F89"/>
    <w:rsid w:val="001A5CF1"/>
    <w:rsid w:val="001B01F9"/>
    <w:rsid w:val="001B0BA2"/>
    <w:rsid w:val="001B0ECD"/>
    <w:rsid w:val="001B2347"/>
    <w:rsid w:val="001B23C2"/>
    <w:rsid w:val="001B2AC4"/>
    <w:rsid w:val="001B2C78"/>
    <w:rsid w:val="001B3AD2"/>
    <w:rsid w:val="001B5AE5"/>
    <w:rsid w:val="001B5D87"/>
    <w:rsid w:val="001B6613"/>
    <w:rsid w:val="001BA1CA"/>
    <w:rsid w:val="001C000D"/>
    <w:rsid w:val="001C01F5"/>
    <w:rsid w:val="001C037E"/>
    <w:rsid w:val="001C1E8F"/>
    <w:rsid w:val="001C2557"/>
    <w:rsid w:val="001C3212"/>
    <w:rsid w:val="001C3C25"/>
    <w:rsid w:val="001C4019"/>
    <w:rsid w:val="001C4314"/>
    <w:rsid w:val="001D0398"/>
    <w:rsid w:val="001D03CD"/>
    <w:rsid w:val="001D1CDA"/>
    <w:rsid w:val="001D6340"/>
    <w:rsid w:val="001D6A86"/>
    <w:rsid w:val="001E00AF"/>
    <w:rsid w:val="001E0B57"/>
    <w:rsid w:val="001E1F13"/>
    <w:rsid w:val="001E2C47"/>
    <w:rsid w:val="001E30F0"/>
    <w:rsid w:val="001E3411"/>
    <w:rsid w:val="001E3824"/>
    <w:rsid w:val="001E393D"/>
    <w:rsid w:val="001E3C24"/>
    <w:rsid w:val="001E3F4E"/>
    <w:rsid w:val="001E6353"/>
    <w:rsid w:val="001E7C74"/>
    <w:rsid w:val="001F38C1"/>
    <w:rsid w:val="001F5FBD"/>
    <w:rsid w:val="001F63C4"/>
    <w:rsid w:val="001F7F63"/>
    <w:rsid w:val="00201168"/>
    <w:rsid w:val="0020279A"/>
    <w:rsid w:val="00202C5F"/>
    <w:rsid w:val="00202D03"/>
    <w:rsid w:val="00203FFA"/>
    <w:rsid w:val="002047DB"/>
    <w:rsid w:val="00205110"/>
    <w:rsid w:val="0020536C"/>
    <w:rsid w:val="0020581F"/>
    <w:rsid w:val="00205BAD"/>
    <w:rsid w:val="002101FA"/>
    <w:rsid w:val="002109A1"/>
    <w:rsid w:val="00212E4E"/>
    <w:rsid w:val="00213CE6"/>
    <w:rsid w:val="00213FE0"/>
    <w:rsid w:val="00214C67"/>
    <w:rsid w:val="00214CD5"/>
    <w:rsid w:val="00220A56"/>
    <w:rsid w:val="00221C6D"/>
    <w:rsid w:val="00222CAD"/>
    <w:rsid w:val="00222D5B"/>
    <w:rsid w:val="0022351A"/>
    <w:rsid w:val="002238F1"/>
    <w:rsid w:val="002241D1"/>
    <w:rsid w:val="00225575"/>
    <w:rsid w:val="00226464"/>
    <w:rsid w:val="00226F33"/>
    <w:rsid w:val="00227208"/>
    <w:rsid w:val="00230C3D"/>
    <w:rsid w:val="00233B25"/>
    <w:rsid w:val="00234184"/>
    <w:rsid w:val="002359FE"/>
    <w:rsid w:val="00235E3F"/>
    <w:rsid w:val="00236251"/>
    <w:rsid w:val="00236A00"/>
    <w:rsid w:val="0023706B"/>
    <w:rsid w:val="0024086D"/>
    <w:rsid w:val="002409C1"/>
    <w:rsid w:val="00241EEE"/>
    <w:rsid w:val="00242574"/>
    <w:rsid w:val="002429F3"/>
    <w:rsid w:val="00242BD5"/>
    <w:rsid w:val="002436B8"/>
    <w:rsid w:val="00243A01"/>
    <w:rsid w:val="00244151"/>
    <w:rsid w:val="00245290"/>
    <w:rsid w:val="002473AD"/>
    <w:rsid w:val="00247729"/>
    <w:rsid w:val="00247F4F"/>
    <w:rsid w:val="002502FD"/>
    <w:rsid w:val="00250FF8"/>
    <w:rsid w:val="00251E97"/>
    <w:rsid w:val="002523FD"/>
    <w:rsid w:val="002534FE"/>
    <w:rsid w:val="0025364F"/>
    <w:rsid w:val="00253909"/>
    <w:rsid w:val="002559BE"/>
    <w:rsid w:val="00255AF0"/>
    <w:rsid w:val="002564D2"/>
    <w:rsid w:val="0025686F"/>
    <w:rsid w:val="00256C53"/>
    <w:rsid w:val="00256FF4"/>
    <w:rsid w:val="00261EB4"/>
    <w:rsid w:val="00262036"/>
    <w:rsid w:val="00262E48"/>
    <w:rsid w:val="00263B35"/>
    <w:rsid w:val="00263EF5"/>
    <w:rsid w:val="00264063"/>
    <w:rsid w:val="00264325"/>
    <w:rsid w:val="00264F94"/>
    <w:rsid w:val="0026519E"/>
    <w:rsid w:val="002651E1"/>
    <w:rsid w:val="00266C5A"/>
    <w:rsid w:val="00267020"/>
    <w:rsid w:val="0026767A"/>
    <w:rsid w:val="002700FD"/>
    <w:rsid w:val="002717DA"/>
    <w:rsid w:val="00271A66"/>
    <w:rsid w:val="00273622"/>
    <w:rsid w:val="00273C9B"/>
    <w:rsid w:val="0027455B"/>
    <w:rsid w:val="00274D8D"/>
    <w:rsid w:val="00275295"/>
    <w:rsid w:val="00275319"/>
    <w:rsid w:val="0027581D"/>
    <w:rsid w:val="00275C9E"/>
    <w:rsid w:val="002772F1"/>
    <w:rsid w:val="0028109F"/>
    <w:rsid w:val="00281A50"/>
    <w:rsid w:val="00284886"/>
    <w:rsid w:val="00284B60"/>
    <w:rsid w:val="00284DF7"/>
    <w:rsid w:val="002859F8"/>
    <w:rsid w:val="00287CDF"/>
    <w:rsid w:val="00290597"/>
    <w:rsid w:val="00292926"/>
    <w:rsid w:val="00292FF8"/>
    <w:rsid w:val="002933CA"/>
    <w:rsid w:val="00294228"/>
    <w:rsid w:val="002963E6"/>
    <w:rsid w:val="002A1A7D"/>
    <w:rsid w:val="002A20C7"/>
    <w:rsid w:val="002A2BDD"/>
    <w:rsid w:val="002A2D4F"/>
    <w:rsid w:val="002A2FD4"/>
    <w:rsid w:val="002A4952"/>
    <w:rsid w:val="002A56C1"/>
    <w:rsid w:val="002A6246"/>
    <w:rsid w:val="002A6985"/>
    <w:rsid w:val="002A726A"/>
    <w:rsid w:val="002B1268"/>
    <w:rsid w:val="002B13DF"/>
    <w:rsid w:val="002B19AD"/>
    <w:rsid w:val="002B3852"/>
    <w:rsid w:val="002B47C5"/>
    <w:rsid w:val="002C0412"/>
    <w:rsid w:val="002C0555"/>
    <w:rsid w:val="002C08CA"/>
    <w:rsid w:val="002C1064"/>
    <w:rsid w:val="002C215E"/>
    <w:rsid w:val="002C293D"/>
    <w:rsid w:val="002C2C75"/>
    <w:rsid w:val="002C3852"/>
    <w:rsid w:val="002C3FF3"/>
    <w:rsid w:val="002C42CE"/>
    <w:rsid w:val="002C4846"/>
    <w:rsid w:val="002C4984"/>
    <w:rsid w:val="002C5FA6"/>
    <w:rsid w:val="002C7264"/>
    <w:rsid w:val="002C7FD9"/>
    <w:rsid w:val="002D104C"/>
    <w:rsid w:val="002D1EB6"/>
    <w:rsid w:val="002D20C6"/>
    <w:rsid w:val="002D265F"/>
    <w:rsid w:val="002D2C19"/>
    <w:rsid w:val="002D3A00"/>
    <w:rsid w:val="002D3AB8"/>
    <w:rsid w:val="002D3BE9"/>
    <w:rsid w:val="002D54A9"/>
    <w:rsid w:val="002D7A69"/>
    <w:rsid w:val="002E5D92"/>
    <w:rsid w:val="002E7B82"/>
    <w:rsid w:val="002F1911"/>
    <w:rsid w:val="002F3019"/>
    <w:rsid w:val="002F3D2B"/>
    <w:rsid w:val="002F4790"/>
    <w:rsid w:val="002F48E8"/>
    <w:rsid w:val="002F5D6E"/>
    <w:rsid w:val="002F65F5"/>
    <w:rsid w:val="002F697A"/>
    <w:rsid w:val="002F79C3"/>
    <w:rsid w:val="002F7E08"/>
    <w:rsid w:val="0030033B"/>
    <w:rsid w:val="00300C1C"/>
    <w:rsid w:val="003041EA"/>
    <w:rsid w:val="0030471B"/>
    <w:rsid w:val="00305919"/>
    <w:rsid w:val="00305ABB"/>
    <w:rsid w:val="00305DB0"/>
    <w:rsid w:val="0030695D"/>
    <w:rsid w:val="0031002A"/>
    <w:rsid w:val="003112B9"/>
    <w:rsid w:val="003118BD"/>
    <w:rsid w:val="003121A4"/>
    <w:rsid w:val="0031262B"/>
    <w:rsid w:val="00313A86"/>
    <w:rsid w:val="00315AD8"/>
    <w:rsid w:val="00316E18"/>
    <w:rsid w:val="0031720D"/>
    <w:rsid w:val="003207FB"/>
    <w:rsid w:val="00320AB6"/>
    <w:rsid w:val="00323940"/>
    <w:rsid w:val="00324CAF"/>
    <w:rsid w:val="00325188"/>
    <w:rsid w:val="00325EA6"/>
    <w:rsid w:val="003301F1"/>
    <w:rsid w:val="00330944"/>
    <w:rsid w:val="003310D4"/>
    <w:rsid w:val="00331108"/>
    <w:rsid w:val="00331627"/>
    <w:rsid w:val="00331EC0"/>
    <w:rsid w:val="00333A6A"/>
    <w:rsid w:val="00334F62"/>
    <w:rsid w:val="00335853"/>
    <w:rsid w:val="003377D0"/>
    <w:rsid w:val="003411C1"/>
    <w:rsid w:val="00341FFB"/>
    <w:rsid w:val="00343C0E"/>
    <w:rsid w:val="00344B30"/>
    <w:rsid w:val="003450CE"/>
    <w:rsid w:val="0034651D"/>
    <w:rsid w:val="00346AEC"/>
    <w:rsid w:val="00347047"/>
    <w:rsid w:val="00347536"/>
    <w:rsid w:val="00347C4D"/>
    <w:rsid w:val="00351396"/>
    <w:rsid w:val="00351BD7"/>
    <w:rsid w:val="00352328"/>
    <w:rsid w:val="00352410"/>
    <w:rsid w:val="00352A32"/>
    <w:rsid w:val="0035440B"/>
    <w:rsid w:val="00356954"/>
    <w:rsid w:val="003608F8"/>
    <w:rsid w:val="00360996"/>
    <w:rsid w:val="00361028"/>
    <w:rsid w:val="00362AAF"/>
    <w:rsid w:val="00362D2B"/>
    <w:rsid w:val="00363621"/>
    <w:rsid w:val="00363936"/>
    <w:rsid w:val="00364001"/>
    <w:rsid w:val="0036584B"/>
    <w:rsid w:val="003659F6"/>
    <w:rsid w:val="003664F8"/>
    <w:rsid w:val="00366E53"/>
    <w:rsid w:val="0036791A"/>
    <w:rsid w:val="00370C64"/>
    <w:rsid w:val="00370FA9"/>
    <w:rsid w:val="003719FA"/>
    <w:rsid w:val="00371C4C"/>
    <w:rsid w:val="003728A0"/>
    <w:rsid w:val="00373085"/>
    <w:rsid w:val="003730F8"/>
    <w:rsid w:val="003738E4"/>
    <w:rsid w:val="00373AEE"/>
    <w:rsid w:val="00374600"/>
    <w:rsid w:val="0037549E"/>
    <w:rsid w:val="003762F0"/>
    <w:rsid w:val="003768B2"/>
    <w:rsid w:val="00376CEA"/>
    <w:rsid w:val="003776CF"/>
    <w:rsid w:val="00377A2F"/>
    <w:rsid w:val="00377D24"/>
    <w:rsid w:val="003806BF"/>
    <w:rsid w:val="0038168D"/>
    <w:rsid w:val="0038234B"/>
    <w:rsid w:val="0038240F"/>
    <w:rsid w:val="00383867"/>
    <w:rsid w:val="00383B4D"/>
    <w:rsid w:val="003868E8"/>
    <w:rsid w:val="003869D8"/>
    <w:rsid w:val="003871B4"/>
    <w:rsid w:val="003873F1"/>
    <w:rsid w:val="0039066F"/>
    <w:rsid w:val="00390EB4"/>
    <w:rsid w:val="00391F47"/>
    <w:rsid w:val="00393518"/>
    <w:rsid w:val="00393CCE"/>
    <w:rsid w:val="00393CFA"/>
    <w:rsid w:val="00393E4A"/>
    <w:rsid w:val="00394926"/>
    <w:rsid w:val="00394E45"/>
    <w:rsid w:val="003968A1"/>
    <w:rsid w:val="00396A40"/>
    <w:rsid w:val="003A00E7"/>
    <w:rsid w:val="003A03A5"/>
    <w:rsid w:val="003A0EAD"/>
    <w:rsid w:val="003A10DA"/>
    <w:rsid w:val="003A1710"/>
    <w:rsid w:val="003A18AC"/>
    <w:rsid w:val="003A1C7B"/>
    <w:rsid w:val="003A2626"/>
    <w:rsid w:val="003A2718"/>
    <w:rsid w:val="003A31F8"/>
    <w:rsid w:val="003A3AD9"/>
    <w:rsid w:val="003A4A34"/>
    <w:rsid w:val="003A7B31"/>
    <w:rsid w:val="003B0411"/>
    <w:rsid w:val="003B093F"/>
    <w:rsid w:val="003B2037"/>
    <w:rsid w:val="003B2CCE"/>
    <w:rsid w:val="003B409A"/>
    <w:rsid w:val="003B4451"/>
    <w:rsid w:val="003B4D7F"/>
    <w:rsid w:val="003B4F18"/>
    <w:rsid w:val="003B5096"/>
    <w:rsid w:val="003B5765"/>
    <w:rsid w:val="003B6021"/>
    <w:rsid w:val="003B6979"/>
    <w:rsid w:val="003B6C1F"/>
    <w:rsid w:val="003B711F"/>
    <w:rsid w:val="003B7BA8"/>
    <w:rsid w:val="003C08D6"/>
    <w:rsid w:val="003C0992"/>
    <w:rsid w:val="003C0BCC"/>
    <w:rsid w:val="003C1E40"/>
    <w:rsid w:val="003C32B7"/>
    <w:rsid w:val="003C3D76"/>
    <w:rsid w:val="003C3E36"/>
    <w:rsid w:val="003C5072"/>
    <w:rsid w:val="003C51CA"/>
    <w:rsid w:val="003C53B4"/>
    <w:rsid w:val="003C569F"/>
    <w:rsid w:val="003C56D9"/>
    <w:rsid w:val="003C58EB"/>
    <w:rsid w:val="003C7D4B"/>
    <w:rsid w:val="003D0EDA"/>
    <w:rsid w:val="003D249E"/>
    <w:rsid w:val="003D25C8"/>
    <w:rsid w:val="003D405F"/>
    <w:rsid w:val="003D7932"/>
    <w:rsid w:val="003D9FA6"/>
    <w:rsid w:val="003E15F2"/>
    <w:rsid w:val="003E31D8"/>
    <w:rsid w:val="003E3671"/>
    <w:rsid w:val="003E3E00"/>
    <w:rsid w:val="003E632E"/>
    <w:rsid w:val="003E6D90"/>
    <w:rsid w:val="003E7E5F"/>
    <w:rsid w:val="003F1246"/>
    <w:rsid w:val="003F215B"/>
    <w:rsid w:val="003F35B5"/>
    <w:rsid w:val="003F3F62"/>
    <w:rsid w:val="003F424B"/>
    <w:rsid w:val="003F5475"/>
    <w:rsid w:val="003F5B8E"/>
    <w:rsid w:val="003F604D"/>
    <w:rsid w:val="003F65D8"/>
    <w:rsid w:val="003F7E91"/>
    <w:rsid w:val="004000DB"/>
    <w:rsid w:val="00401F01"/>
    <w:rsid w:val="00403D41"/>
    <w:rsid w:val="00404C8F"/>
    <w:rsid w:val="00405CD7"/>
    <w:rsid w:val="004060B9"/>
    <w:rsid w:val="004075B9"/>
    <w:rsid w:val="00407EF6"/>
    <w:rsid w:val="00410603"/>
    <w:rsid w:val="00411361"/>
    <w:rsid w:val="004119B5"/>
    <w:rsid w:val="004120DC"/>
    <w:rsid w:val="00412669"/>
    <w:rsid w:val="004144D9"/>
    <w:rsid w:val="0041452A"/>
    <w:rsid w:val="00414D56"/>
    <w:rsid w:val="00414E96"/>
    <w:rsid w:val="00415509"/>
    <w:rsid w:val="00416482"/>
    <w:rsid w:val="00416AF7"/>
    <w:rsid w:val="004173C1"/>
    <w:rsid w:val="004174DC"/>
    <w:rsid w:val="0042002C"/>
    <w:rsid w:val="004202C0"/>
    <w:rsid w:val="00420485"/>
    <w:rsid w:val="00421CEC"/>
    <w:rsid w:val="0042373F"/>
    <w:rsid w:val="00425A7A"/>
    <w:rsid w:val="004262AA"/>
    <w:rsid w:val="004268DE"/>
    <w:rsid w:val="0042691F"/>
    <w:rsid w:val="00426C50"/>
    <w:rsid w:val="00427276"/>
    <w:rsid w:val="00427970"/>
    <w:rsid w:val="004312D7"/>
    <w:rsid w:val="0043150F"/>
    <w:rsid w:val="0043180B"/>
    <w:rsid w:val="004319D1"/>
    <w:rsid w:val="004328CD"/>
    <w:rsid w:val="00433584"/>
    <w:rsid w:val="00435384"/>
    <w:rsid w:val="004370CC"/>
    <w:rsid w:val="004400CC"/>
    <w:rsid w:val="004407F3"/>
    <w:rsid w:val="00440CAF"/>
    <w:rsid w:val="00440DAE"/>
    <w:rsid w:val="00442C87"/>
    <w:rsid w:val="00443737"/>
    <w:rsid w:val="00444391"/>
    <w:rsid w:val="004448A0"/>
    <w:rsid w:val="00444E25"/>
    <w:rsid w:val="004452CA"/>
    <w:rsid w:val="004466DC"/>
    <w:rsid w:val="00450BA8"/>
    <w:rsid w:val="004517C5"/>
    <w:rsid w:val="00453AEA"/>
    <w:rsid w:val="0045443B"/>
    <w:rsid w:val="00454512"/>
    <w:rsid w:val="004548F2"/>
    <w:rsid w:val="00456433"/>
    <w:rsid w:val="0045657B"/>
    <w:rsid w:val="00456B43"/>
    <w:rsid w:val="00457E79"/>
    <w:rsid w:val="0046284F"/>
    <w:rsid w:val="004634E8"/>
    <w:rsid w:val="0046397E"/>
    <w:rsid w:val="00464264"/>
    <w:rsid w:val="00464C47"/>
    <w:rsid w:val="00465C79"/>
    <w:rsid w:val="00466205"/>
    <w:rsid w:val="0046625F"/>
    <w:rsid w:val="0047003D"/>
    <w:rsid w:val="00470D10"/>
    <w:rsid w:val="004733E4"/>
    <w:rsid w:val="00473AA2"/>
    <w:rsid w:val="00476846"/>
    <w:rsid w:val="0047790E"/>
    <w:rsid w:val="00480A2E"/>
    <w:rsid w:val="004819AF"/>
    <w:rsid w:val="004823F7"/>
    <w:rsid w:val="0048246C"/>
    <w:rsid w:val="0048249C"/>
    <w:rsid w:val="004824B6"/>
    <w:rsid w:val="00483126"/>
    <w:rsid w:val="004853AC"/>
    <w:rsid w:val="00485E65"/>
    <w:rsid w:val="004916F5"/>
    <w:rsid w:val="0049241A"/>
    <w:rsid w:val="00493136"/>
    <w:rsid w:val="00493ED9"/>
    <w:rsid w:val="00495626"/>
    <w:rsid w:val="0049685D"/>
    <w:rsid w:val="00496CEE"/>
    <w:rsid w:val="00497D73"/>
    <w:rsid w:val="004A0950"/>
    <w:rsid w:val="004A0BA4"/>
    <w:rsid w:val="004A1045"/>
    <w:rsid w:val="004A1958"/>
    <w:rsid w:val="004A1BAD"/>
    <w:rsid w:val="004A2414"/>
    <w:rsid w:val="004A2E4E"/>
    <w:rsid w:val="004A2EF1"/>
    <w:rsid w:val="004A3098"/>
    <w:rsid w:val="004A3A8A"/>
    <w:rsid w:val="004A3AAD"/>
    <w:rsid w:val="004A5D63"/>
    <w:rsid w:val="004A610D"/>
    <w:rsid w:val="004A632C"/>
    <w:rsid w:val="004B0CFB"/>
    <w:rsid w:val="004B15C6"/>
    <w:rsid w:val="004B1D64"/>
    <w:rsid w:val="004B325A"/>
    <w:rsid w:val="004B3864"/>
    <w:rsid w:val="004B4FB0"/>
    <w:rsid w:val="004B5612"/>
    <w:rsid w:val="004B7B37"/>
    <w:rsid w:val="004C03EE"/>
    <w:rsid w:val="004C05D4"/>
    <w:rsid w:val="004C0D06"/>
    <w:rsid w:val="004C27DB"/>
    <w:rsid w:val="004C3699"/>
    <w:rsid w:val="004C52E5"/>
    <w:rsid w:val="004C5A76"/>
    <w:rsid w:val="004C5B67"/>
    <w:rsid w:val="004C71E4"/>
    <w:rsid w:val="004C777C"/>
    <w:rsid w:val="004C79C3"/>
    <w:rsid w:val="004C7BCE"/>
    <w:rsid w:val="004C7D83"/>
    <w:rsid w:val="004D000C"/>
    <w:rsid w:val="004D03E2"/>
    <w:rsid w:val="004D047B"/>
    <w:rsid w:val="004D0D2E"/>
    <w:rsid w:val="004D1C36"/>
    <w:rsid w:val="004D1F04"/>
    <w:rsid w:val="004D2206"/>
    <w:rsid w:val="004D27C4"/>
    <w:rsid w:val="004D37D4"/>
    <w:rsid w:val="004D3EB8"/>
    <w:rsid w:val="004D43AD"/>
    <w:rsid w:val="004D4935"/>
    <w:rsid w:val="004D4F9A"/>
    <w:rsid w:val="004D6677"/>
    <w:rsid w:val="004D7A33"/>
    <w:rsid w:val="004E0C50"/>
    <w:rsid w:val="004E0CCF"/>
    <w:rsid w:val="004E0DDC"/>
    <w:rsid w:val="004E18E5"/>
    <w:rsid w:val="004E1E21"/>
    <w:rsid w:val="004E25CE"/>
    <w:rsid w:val="004E63AD"/>
    <w:rsid w:val="004E69AF"/>
    <w:rsid w:val="004E7B11"/>
    <w:rsid w:val="004F0F3F"/>
    <w:rsid w:val="004F1BAE"/>
    <w:rsid w:val="004F1E00"/>
    <w:rsid w:val="004F36E3"/>
    <w:rsid w:val="004F3EF0"/>
    <w:rsid w:val="004F3F8F"/>
    <w:rsid w:val="004F4DBE"/>
    <w:rsid w:val="004F4E88"/>
    <w:rsid w:val="004F546D"/>
    <w:rsid w:val="004F54B8"/>
    <w:rsid w:val="004F5E6B"/>
    <w:rsid w:val="004F6376"/>
    <w:rsid w:val="004F6672"/>
    <w:rsid w:val="004F7E0A"/>
    <w:rsid w:val="0050001D"/>
    <w:rsid w:val="00500029"/>
    <w:rsid w:val="00500306"/>
    <w:rsid w:val="00501CCE"/>
    <w:rsid w:val="005020DD"/>
    <w:rsid w:val="0050240D"/>
    <w:rsid w:val="00503150"/>
    <w:rsid w:val="0050370F"/>
    <w:rsid w:val="005040D5"/>
    <w:rsid w:val="00504166"/>
    <w:rsid w:val="0050543E"/>
    <w:rsid w:val="00505A66"/>
    <w:rsid w:val="00506591"/>
    <w:rsid w:val="00507232"/>
    <w:rsid w:val="00507E50"/>
    <w:rsid w:val="005114B9"/>
    <w:rsid w:val="00511D24"/>
    <w:rsid w:val="005142B3"/>
    <w:rsid w:val="00514B85"/>
    <w:rsid w:val="005155CB"/>
    <w:rsid w:val="00515C99"/>
    <w:rsid w:val="005176A0"/>
    <w:rsid w:val="005176D4"/>
    <w:rsid w:val="005177F0"/>
    <w:rsid w:val="00517C58"/>
    <w:rsid w:val="00520F72"/>
    <w:rsid w:val="005216E7"/>
    <w:rsid w:val="00521A70"/>
    <w:rsid w:val="00523159"/>
    <w:rsid w:val="00524BCC"/>
    <w:rsid w:val="00525125"/>
    <w:rsid w:val="00527775"/>
    <w:rsid w:val="00530C71"/>
    <w:rsid w:val="00531489"/>
    <w:rsid w:val="00531CAA"/>
    <w:rsid w:val="005324FF"/>
    <w:rsid w:val="005325B0"/>
    <w:rsid w:val="00532CA0"/>
    <w:rsid w:val="005336D6"/>
    <w:rsid w:val="0053439F"/>
    <w:rsid w:val="005366D5"/>
    <w:rsid w:val="00536ADD"/>
    <w:rsid w:val="00536EF2"/>
    <w:rsid w:val="0053710E"/>
    <w:rsid w:val="00537B45"/>
    <w:rsid w:val="00540194"/>
    <w:rsid w:val="00541BEF"/>
    <w:rsid w:val="00541E1D"/>
    <w:rsid w:val="005422A7"/>
    <w:rsid w:val="00542BBB"/>
    <w:rsid w:val="00543C44"/>
    <w:rsid w:val="00544F1C"/>
    <w:rsid w:val="00550485"/>
    <w:rsid w:val="00550CE3"/>
    <w:rsid w:val="00551222"/>
    <w:rsid w:val="00552155"/>
    <w:rsid w:val="00552D1C"/>
    <w:rsid w:val="005538CD"/>
    <w:rsid w:val="00556421"/>
    <w:rsid w:val="005568FB"/>
    <w:rsid w:val="00556D56"/>
    <w:rsid w:val="00557E2E"/>
    <w:rsid w:val="005600B6"/>
    <w:rsid w:val="0056113E"/>
    <w:rsid w:val="0056185A"/>
    <w:rsid w:val="00563A33"/>
    <w:rsid w:val="005649B0"/>
    <w:rsid w:val="00564EF9"/>
    <w:rsid w:val="005670D3"/>
    <w:rsid w:val="00567607"/>
    <w:rsid w:val="00570AB2"/>
    <w:rsid w:val="0057173F"/>
    <w:rsid w:val="00571C82"/>
    <w:rsid w:val="005721EC"/>
    <w:rsid w:val="00572B0E"/>
    <w:rsid w:val="00572C54"/>
    <w:rsid w:val="005734F4"/>
    <w:rsid w:val="00574786"/>
    <w:rsid w:val="00574AD0"/>
    <w:rsid w:val="00574F69"/>
    <w:rsid w:val="0058089F"/>
    <w:rsid w:val="0058135F"/>
    <w:rsid w:val="00583C89"/>
    <w:rsid w:val="00583DB1"/>
    <w:rsid w:val="00584689"/>
    <w:rsid w:val="00584894"/>
    <w:rsid w:val="00584F61"/>
    <w:rsid w:val="00585915"/>
    <w:rsid w:val="00587C0C"/>
    <w:rsid w:val="00590F30"/>
    <w:rsid w:val="00591047"/>
    <w:rsid w:val="00592B6E"/>
    <w:rsid w:val="00593420"/>
    <w:rsid w:val="00593F93"/>
    <w:rsid w:val="0059566C"/>
    <w:rsid w:val="005961EA"/>
    <w:rsid w:val="005968F1"/>
    <w:rsid w:val="00596C19"/>
    <w:rsid w:val="00597EE9"/>
    <w:rsid w:val="005A1338"/>
    <w:rsid w:val="005A24F5"/>
    <w:rsid w:val="005A50EB"/>
    <w:rsid w:val="005A53F9"/>
    <w:rsid w:val="005A603C"/>
    <w:rsid w:val="005A662F"/>
    <w:rsid w:val="005A669C"/>
    <w:rsid w:val="005A7A7F"/>
    <w:rsid w:val="005A7AC2"/>
    <w:rsid w:val="005A7D77"/>
    <w:rsid w:val="005B008C"/>
    <w:rsid w:val="005B1533"/>
    <w:rsid w:val="005B2531"/>
    <w:rsid w:val="005B2A29"/>
    <w:rsid w:val="005B2F85"/>
    <w:rsid w:val="005B5213"/>
    <w:rsid w:val="005B5681"/>
    <w:rsid w:val="005B6370"/>
    <w:rsid w:val="005B6754"/>
    <w:rsid w:val="005B6833"/>
    <w:rsid w:val="005B7FBA"/>
    <w:rsid w:val="005C09B5"/>
    <w:rsid w:val="005C1EA8"/>
    <w:rsid w:val="005C24F9"/>
    <w:rsid w:val="005C25A8"/>
    <w:rsid w:val="005C265C"/>
    <w:rsid w:val="005C463F"/>
    <w:rsid w:val="005C4F2A"/>
    <w:rsid w:val="005C687E"/>
    <w:rsid w:val="005D18F1"/>
    <w:rsid w:val="005D472D"/>
    <w:rsid w:val="005D505C"/>
    <w:rsid w:val="005D562F"/>
    <w:rsid w:val="005D592B"/>
    <w:rsid w:val="005D5CBF"/>
    <w:rsid w:val="005D60F6"/>
    <w:rsid w:val="005D634B"/>
    <w:rsid w:val="005D6456"/>
    <w:rsid w:val="005E0274"/>
    <w:rsid w:val="005E0CB1"/>
    <w:rsid w:val="005E0E97"/>
    <w:rsid w:val="005E275C"/>
    <w:rsid w:val="005E4BDE"/>
    <w:rsid w:val="005E7146"/>
    <w:rsid w:val="005E7CBA"/>
    <w:rsid w:val="005F03B4"/>
    <w:rsid w:val="005F082A"/>
    <w:rsid w:val="005F1A6A"/>
    <w:rsid w:val="005F2184"/>
    <w:rsid w:val="005F469C"/>
    <w:rsid w:val="005F50CC"/>
    <w:rsid w:val="005F5E02"/>
    <w:rsid w:val="00602963"/>
    <w:rsid w:val="00604543"/>
    <w:rsid w:val="006051AD"/>
    <w:rsid w:val="006070AF"/>
    <w:rsid w:val="00611892"/>
    <w:rsid w:val="00613284"/>
    <w:rsid w:val="00613D4E"/>
    <w:rsid w:val="00613FF0"/>
    <w:rsid w:val="006140B1"/>
    <w:rsid w:val="0061441D"/>
    <w:rsid w:val="00615099"/>
    <w:rsid w:val="00617082"/>
    <w:rsid w:val="00620BA7"/>
    <w:rsid w:val="00621E6F"/>
    <w:rsid w:val="0062328D"/>
    <w:rsid w:val="00624183"/>
    <w:rsid w:val="00624E50"/>
    <w:rsid w:val="00625654"/>
    <w:rsid w:val="006269EA"/>
    <w:rsid w:val="006269FD"/>
    <w:rsid w:val="00631A3F"/>
    <w:rsid w:val="00633291"/>
    <w:rsid w:val="006340A2"/>
    <w:rsid w:val="0063605F"/>
    <w:rsid w:val="00636CE3"/>
    <w:rsid w:val="00641315"/>
    <w:rsid w:val="006448C8"/>
    <w:rsid w:val="00644BE3"/>
    <w:rsid w:val="00646CAF"/>
    <w:rsid w:val="00647EF7"/>
    <w:rsid w:val="006500BF"/>
    <w:rsid w:val="0065080B"/>
    <w:rsid w:val="006508A5"/>
    <w:rsid w:val="00651BCE"/>
    <w:rsid w:val="0065214C"/>
    <w:rsid w:val="00653D7F"/>
    <w:rsid w:val="00654474"/>
    <w:rsid w:val="00655874"/>
    <w:rsid w:val="00656871"/>
    <w:rsid w:val="00657074"/>
    <w:rsid w:val="00657EE6"/>
    <w:rsid w:val="006602D0"/>
    <w:rsid w:val="0066095C"/>
    <w:rsid w:val="00660B88"/>
    <w:rsid w:val="00660DA7"/>
    <w:rsid w:val="00660EAD"/>
    <w:rsid w:val="006630F0"/>
    <w:rsid w:val="006632CF"/>
    <w:rsid w:val="00664AD0"/>
    <w:rsid w:val="00665508"/>
    <w:rsid w:val="00665CB8"/>
    <w:rsid w:val="00665D3B"/>
    <w:rsid w:val="006666E6"/>
    <w:rsid w:val="00667A4D"/>
    <w:rsid w:val="00670141"/>
    <w:rsid w:val="00671FA0"/>
    <w:rsid w:val="00673271"/>
    <w:rsid w:val="00673A0E"/>
    <w:rsid w:val="0067484B"/>
    <w:rsid w:val="00674C4A"/>
    <w:rsid w:val="00675321"/>
    <w:rsid w:val="0067584A"/>
    <w:rsid w:val="00677221"/>
    <w:rsid w:val="006776F1"/>
    <w:rsid w:val="00677862"/>
    <w:rsid w:val="00677AAD"/>
    <w:rsid w:val="00680E5B"/>
    <w:rsid w:val="00680ED4"/>
    <w:rsid w:val="00680FF7"/>
    <w:rsid w:val="00681FAC"/>
    <w:rsid w:val="006836D3"/>
    <w:rsid w:val="00683D4D"/>
    <w:rsid w:val="00683EEE"/>
    <w:rsid w:val="0068519E"/>
    <w:rsid w:val="006852D6"/>
    <w:rsid w:val="0068641C"/>
    <w:rsid w:val="00686823"/>
    <w:rsid w:val="00686D0A"/>
    <w:rsid w:val="0068787C"/>
    <w:rsid w:val="00690784"/>
    <w:rsid w:val="006915B7"/>
    <w:rsid w:val="00691BA4"/>
    <w:rsid w:val="00692DA8"/>
    <w:rsid w:val="006947C2"/>
    <w:rsid w:val="00695524"/>
    <w:rsid w:val="006959F7"/>
    <w:rsid w:val="00695E82"/>
    <w:rsid w:val="0069646B"/>
    <w:rsid w:val="006974C0"/>
    <w:rsid w:val="00697F2B"/>
    <w:rsid w:val="0069FEF2"/>
    <w:rsid w:val="006A1086"/>
    <w:rsid w:val="006A1940"/>
    <w:rsid w:val="006A3437"/>
    <w:rsid w:val="006A36EB"/>
    <w:rsid w:val="006A3C96"/>
    <w:rsid w:val="006B03C7"/>
    <w:rsid w:val="006B2C5D"/>
    <w:rsid w:val="006B3EE1"/>
    <w:rsid w:val="006B49D9"/>
    <w:rsid w:val="006B4E39"/>
    <w:rsid w:val="006B595C"/>
    <w:rsid w:val="006B6360"/>
    <w:rsid w:val="006B7591"/>
    <w:rsid w:val="006C021C"/>
    <w:rsid w:val="006C09B8"/>
    <w:rsid w:val="006C0A78"/>
    <w:rsid w:val="006C3D7E"/>
    <w:rsid w:val="006C3FF7"/>
    <w:rsid w:val="006C4BAC"/>
    <w:rsid w:val="006C4C7C"/>
    <w:rsid w:val="006C531E"/>
    <w:rsid w:val="006C5877"/>
    <w:rsid w:val="006C77B8"/>
    <w:rsid w:val="006D02CA"/>
    <w:rsid w:val="006D109E"/>
    <w:rsid w:val="006D139A"/>
    <w:rsid w:val="006D20AF"/>
    <w:rsid w:val="006D395B"/>
    <w:rsid w:val="006D6FC4"/>
    <w:rsid w:val="006D7206"/>
    <w:rsid w:val="006D7FFB"/>
    <w:rsid w:val="006E082F"/>
    <w:rsid w:val="006E09CB"/>
    <w:rsid w:val="006E1624"/>
    <w:rsid w:val="006E415D"/>
    <w:rsid w:val="006E4445"/>
    <w:rsid w:val="006E490A"/>
    <w:rsid w:val="006E6448"/>
    <w:rsid w:val="006E7AC7"/>
    <w:rsid w:val="006F0930"/>
    <w:rsid w:val="006F0A7F"/>
    <w:rsid w:val="006F10CA"/>
    <w:rsid w:val="006F316D"/>
    <w:rsid w:val="006F3A01"/>
    <w:rsid w:val="006F4B2A"/>
    <w:rsid w:val="006F6785"/>
    <w:rsid w:val="006F7B39"/>
    <w:rsid w:val="007009E6"/>
    <w:rsid w:val="00702423"/>
    <w:rsid w:val="007034E2"/>
    <w:rsid w:val="0070393B"/>
    <w:rsid w:val="007060B0"/>
    <w:rsid w:val="007063A4"/>
    <w:rsid w:val="0070682E"/>
    <w:rsid w:val="0070754A"/>
    <w:rsid w:val="007077B8"/>
    <w:rsid w:val="00707F44"/>
    <w:rsid w:val="007103B1"/>
    <w:rsid w:val="0071142C"/>
    <w:rsid w:val="0071146C"/>
    <w:rsid w:val="00714BE8"/>
    <w:rsid w:val="0071532B"/>
    <w:rsid w:val="007177F2"/>
    <w:rsid w:val="007178B9"/>
    <w:rsid w:val="00717929"/>
    <w:rsid w:val="0072021A"/>
    <w:rsid w:val="007206A9"/>
    <w:rsid w:val="00720CA1"/>
    <w:rsid w:val="007218F8"/>
    <w:rsid w:val="00721922"/>
    <w:rsid w:val="00721F2B"/>
    <w:rsid w:val="00722118"/>
    <w:rsid w:val="00722A96"/>
    <w:rsid w:val="007255A4"/>
    <w:rsid w:val="00727B0C"/>
    <w:rsid w:val="007313A8"/>
    <w:rsid w:val="00731E3E"/>
    <w:rsid w:val="007326DB"/>
    <w:rsid w:val="00732EB3"/>
    <w:rsid w:val="0073513D"/>
    <w:rsid w:val="00735726"/>
    <w:rsid w:val="00735A83"/>
    <w:rsid w:val="0074061F"/>
    <w:rsid w:val="0074330A"/>
    <w:rsid w:val="00743894"/>
    <w:rsid w:val="007440B0"/>
    <w:rsid w:val="0074575C"/>
    <w:rsid w:val="0074590E"/>
    <w:rsid w:val="007461A9"/>
    <w:rsid w:val="007464DC"/>
    <w:rsid w:val="00750986"/>
    <w:rsid w:val="00750C0D"/>
    <w:rsid w:val="00750D35"/>
    <w:rsid w:val="00751438"/>
    <w:rsid w:val="00751AF7"/>
    <w:rsid w:val="007520E7"/>
    <w:rsid w:val="0075240B"/>
    <w:rsid w:val="00753B59"/>
    <w:rsid w:val="00755F5A"/>
    <w:rsid w:val="0075795F"/>
    <w:rsid w:val="00760AD9"/>
    <w:rsid w:val="0076148D"/>
    <w:rsid w:val="0076155F"/>
    <w:rsid w:val="0076181A"/>
    <w:rsid w:val="00761C68"/>
    <w:rsid w:val="00762853"/>
    <w:rsid w:val="0076368E"/>
    <w:rsid w:val="0076452A"/>
    <w:rsid w:val="00764A71"/>
    <w:rsid w:val="007651B6"/>
    <w:rsid w:val="0076577D"/>
    <w:rsid w:val="00765CD3"/>
    <w:rsid w:val="00766826"/>
    <w:rsid w:val="00766ADD"/>
    <w:rsid w:val="007670B9"/>
    <w:rsid w:val="007671E3"/>
    <w:rsid w:val="007717E5"/>
    <w:rsid w:val="007729ED"/>
    <w:rsid w:val="00773783"/>
    <w:rsid w:val="00774196"/>
    <w:rsid w:val="00774A16"/>
    <w:rsid w:val="00774F5D"/>
    <w:rsid w:val="007750B5"/>
    <w:rsid w:val="00775271"/>
    <w:rsid w:val="0077544D"/>
    <w:rsid w:val="007755F6"/>
    <w:rsid w:val="007761D5"/>
    <w:rsid w:val="007772E1"/>
    <w:rsid w:val="007800B7"/>
    <w:rsid w:val="00782231"/>
    <w:rsid w:val="0078360B"/>
    <w:rsid w:val="00787215"/>
    <w:rsid w:val="00787BDC"/>
    <w:rsid w:val="0079020C"/>
    <w:rsid w:val="0079278C"/>
    <w:rsid w:val="00792A5E"/>
    <w:rsid w:val="007950EE"/>
    <w:rsid w:val="00795BA9"/>
    <w:rsid w:val="007960B3"/>
    <w:rsid w:val="007968F8"/>
    <w:rsid w:val="00796A73"/>
    <w:rsid w:val="00797888"/>
    <w:rsid w:val="007A237C"/>
    <w:rsid w:val="007A4810"/>
    <w:rsid w:val="007A5ED1"/>
    <w:rsid w:val="007B0E7F"/>
    <w:rsid w:val="007B2410"/>
    <w:rsid w:val="007B2B76"/>
    <w:rsid w:val="007B4066"/>
    <w:rsid w:val="007B4159"/>
    <w:rsid w:val="007B4B44"/>
    <w:rsid w:val="007B5DA4"/>
    <w:rsid w:val="007B6783"/>
    <w:rsid w:val="007B6D08"/>
    <w:rsid w:val="007B750F"/>
    <w:rsid w:val="007B7782"/>
    <w:rsid w:val="007C0267"/>
    <w:rsid w:val="007C03FA"/>
    <w:rsid w:val="007C13CD"/>
    <w:rsid w:val="007C362B"/>
    <w:rsid w:val="007C4A57"/>
    <w:rsid w:val="007C4BD6"/>
    <w:rsid w:val="007C5E42"/>
    <w:rsid w:val="007C73C7"/>
    <w:rsid w:val="007C75AE"/>
    <w:rsid w:val="007C7BAC"/>
    <w:rsid w:val="007C7ED8"/>
    <w:rsid w:val="007D07CC"/>
    <w:rsid w:val="007D0EE3"/>
    <w:rsid w:val="007D1188"/>
    <w:rsid w:val="007D1DB0"/>
    <w:rsid w:val="007D28A3"/>
    <w:rsid w:val="007D3936"/>
    <w:rsid w:val="007D3D4A"/>
    <w:rsid w:val="007D3E98"/>
    <w:rsid w:val="007D4620"/>
    <w:rsid w:val="007D7959"/>
    <w:rsid w:val="007D7C12"/>
    <w:rsid w:val="007E00DA"/>
    <w:rsid w:val="007E1EEE"/>
    <w:rsid w:val="007E2ECF"/>
    <w:rsid w:val="007E3A3E"/>
    <w:rsid w:val="007E43B6"/>
    <w:rsid w:val="007E5E8B"/>
    <w:rsid w:val="007E67EC"/>
    <w:rsid w:val="007E7B7F"/>
    <w:rsid w:val="007F0936"/>
    <w:rsid w:val="007F0A72"/>
    <w:rsid w:val="007F10B0"/>
    <w:rsid w:val="007F1E4E"/>
    <w:rsid w:val="007F3E7C"/>
    <w:rsid w:val="007F5351"/>
    <w:rsid w:val="007F56DF"/>
    <w:rsid w:val="007F6363"/>
    <w:rsid w:val="007F7DFF"/>
    <w:rsid w:val="00800DDB"/>
    <w:rsid w:val="0080227D"/>
    <w:rsid w:val="00802AB0"/>
    <w:rsid w:val="0080316C"/>
    <w:rsid w:val="0080366D"/>
    <w:rsid w:val="00803D04"/>
    <w:rsid w:val="00804166"/>
    <w:rsid w:val="0080498A"/>
    <w:rsid w:val="00806B26"/>
    <w:rsid w:val="00806BCD"/>
    <w:rsid w:val="00811DC7"/>
    <w:rsid w:val="00812186"/>
    <w:rsid w:val="0081283A"/>
    <w:rsid w:val="00812FEC"/>
    <w:rsid w:val="008135F9"/>
    <w:rsid w:val="00814FC8"/>
    <w:rsid w:val="00815B09"/>
    <w:rsid w:val="00816315"/>
    <w:rsid w:val="008166B0"/>
    <w:rsid w:val="0081681B"/>
    <w:rsid w:val="00816923"/>
    <w:rsid w:val="00817693"/>
    <w:rsid w:val="008179BA"/>
    <w:rsid w:val="00820764"/>
    <w:rsid w:val="00821E0D"/>
    <w:rsid w:val="008229C2"/>
    <w:rsid w:val="00822D9B"/>
    <w:rsid w:val="0082374C"/>
    <w:rsid w:val="008238D7"/>
    <w:rsid w:val="00826222"/>
    <w:rsid w:val="00831F1F"/>
    <w:rsid w:val="00832428"/>
    <w:rsid w:val="008329F0"/>
    <w:rsid w:val="00835C92"/>
    <w:rsid w:val="008362C8"/>
    <w:rsid w:val="00840BE1"/>
    <w:rsid w:val="00840F15"/>
    <w:rsid w:val="00842850"/>
    <w:rsid w:val="00843BD9"/>
    <w:rsid w:val="00844234"/>
    <w:rsid w:val="008447E7"/>
    <w:rsid w:val="00844E08"/>
    <w:rsid w:val="00845121"/>
    <w:rsid w:val="00845A67"/>
    <w:rsid w:val="00846D72"/>
    <w:rsid w:val="008475BC"/>
    <w:rsid w:val="00847D50"/>
    <w:rsid w:val="0085233C"/>
    <w:rsid w:val="00854117"/>
    <w:rsid w:val="00854793"/>
    <w:rsid w:val="00854BFB"/>
    <w:rsid w:val="008559B1"/>
    <w:rsid w:val="00855B03"/>
    <w:rsid w:val="00860275"/>
    <w:rsid w:val="00861A45"/>
    <w:rsid w:val="00862D31"/>
    <w:rsid w:val="00863F4A"/>
    <w:rsid w:val="00864197"/>
    <w:rsid w:val="00864B8B"/>
    <w:rsid w:val="00865B1E"/>
    <w:rsid w:val="008662E4"/>
    <w:rsid w:val="00866C93"/>
    <w:rsid w:val="00867871"/>
    <w:rsid w:val="00867928"/>
    <w:rsid w:val="00867E87"/>
    <w:rsid w:val="00870782"/>
    <w:rsid w:val="0087085D"/>
    <w:rsid w:val="00871E78"/>
    <w:rsid w:val="00873125"/>
    <w:rsid w:val="00874ABA"/>
    <w:rsid w:val="00875342"/>
    <w:rsid w:val="00876950"/>
    <w:rsid w:val="00877D08"/>
    <w:rsid w:val="008813F8"/>
    <w:rsid w:val="008813FE"/>
    <w:rsid w:val="00881BDD"/>
    <w:rsid w:val="00881C4C"/>
    <w:rsid w:val="008842C9"/>
    <w:rsid w:val="0088472A"/>
    <w:rsid w:val="008859E9"/>
    <w:rsid w:val="00885A7B"/>
    <w:rsid w:val="008869F8"/>
    <w:rsid w:val="008870B0"/>
    <w:rsid w:val="00887210"/>
    <w:rsid w:val="008877B4"/>
    <w:rsid w:val="00892448"/>
    <w:rsid w:val="00892583"/>
    <w:rsid w:val="00893032"/>
    <w:rsid w:val="008943F3"/>
    <w:rsid w:val="0089466B"/>
    <w:rsid w:val="008959A7"/>
    <w:rsid w:val="00896111"/>
    <w:rsid w:val="0089680B"/>
    <w:rsid w:val="008979C9"/>
    <w:rsid w:val="008A42B6"/>
    <w:rsid w:val="008A47FE"/>
    <w:rsid w:val="008A49AF"/>
    <w:rsid w:val="008A77E1"/>
    <w:rsid w:val="008A7936"/>
    <w:rsid w:val="008A7D07"/>
    <w:rsid w:val="008B088A"/>
    <w:rsid w:val="008B0E8D"/>
    <w:rsid w:val="008B1025"/>
    <w:rsid w:val="008B291B"/>
    <w:rsid w:val="008B301F"/>
    <w:rsid w:val="008B48A8"/>
    <w:rsid w:val="008B6B98"/>
    <w:rsid w:val="008C0163"/>
    <w:rsid w:val="008C025D"/>
    <w:rsid w:val="008C0664"/>
    <w:rsid w:val="008C098B"/>
    <w:rsid w:val="008C0DF3"/>
    <w:rsid w:val="008C1A50"/>
    <w:rsid w:val="008C2AC5"/>
    <w:rsid w:val="008C2BBF"/>
    <w:rsid w:val="008C3920"/>
    <w:rsid w:val="008C3C36"/>
    <w:rsid w:val="008C4C37"/>
    <w:rsid w:val="008C508D"/>
    <w:rsid w:val="008C584B"/>
    <w:rsid w:val="008C6EEE"/>
    <w:rsid w:val="008C74F4"/>
    <w:rsid w:val="008C7B79"/>
    <w:rsid w:val="008C7CCE"/>
    <w:rsid w:val="008D0983"/>
    <w:rsid w:val="008D0C7D"/>
    <w:rsid w:val="008D11E0"/>
    <w:rsid w:val="008D1590"/>
    <w:rsid w:val="008D223B"/>
    <w:rsid w:val="008D2852"/>
    <w:rsid w:val="008D3A4B"/>
    <w:rsid w:val="008D40B7"/>
    <w:rsid w:val="008D5E4D"/>
    <w:rsid w:val="008D7B95"/>
    <w:rsid w:val="008D7FAA"/>
    <w:rsid w:val="008E00E2"/>
    <w:rsid w:val="008E08EE"/>
    <w:rsid w:val="008E20F8"/>
    <w:rsid w:val="008E2285"/>
    <w:rsid w:val="008E38D4"/>
    <w:rsid w:val="008E3EA5"/>
    <w:rsid w:val="008E445E"/>
    <w:rsid w:val="008E4F91"/>
    <w:rsid w:val="008E6DD1"/>
    <w:rsid w:val="008E7456"/>
    <w:rsid w:val="008F2081"/>
    <w:rsid w:val="008F2C3E"/>
    <w:rsid w:val="008F3115"/>
    <w:rsid w:val="008F3B3E"/>
    <w:rsid w:val="008F3D51"/>
    <w:rsid w:val="008F477D"/>
    <w:rsid w:val="008F4EB7"/>
    <w:rsid w:val="008F5482"/>
    <w:rsid w:val="008F5ED2"/>
    <w:rsid w:val="008F6E78"/>
    <w:rsid w:val="008F6EDF"/>
    <w:rsid w:val="008F7EC1"/>
    <w:rsid w:val="00900744"/>
    <w:rsid w:val="00900DD3"/>
    <w:rsid w:val="009018D3"/>
    <w:rsid w:val="00901BA9"/>
    <w:rsid w:val="009024EF"/>
    <w:rsid w:val="0090281F"/>
    <w:rsid w:val="00903756"/>
    <w:rsid w:val="00904ADC"/>
    <w:rsid w:val="0090580B"/>
    <w:rsid w:val="00906253"/>
    <w:rsid w:val="00906D53"/>
    <w:rsid w:val="009083F6"/>
    <w:rsid w:val="00911D48"/>
    <w:rsid w:val="00912AF6"/>
    <w:rsid w:val="00913FDE"/>
    <w:rsid w:val="00914E1F"/>
    <w:rsid w:val="00915C96"/>
    <w:rsid w:val="00915E28"/>
    <w:rsid w:val="00916E2E"/>
    <w:rsid w:val="00916ED3"/>
    <w:rsid w:val="00916FC0"/>
    <w:rsid w:val="0092314D"/>
    <w:rsid w:val="009241CE"/>
    <w:rsid w:val="00924C37"/>
    <w:rsid w:val="00925713"/>
    <w:rsid w:val="0092590B"/>
    <w:rsid w:val="00925962"/>
    <w:rsid w:val="0092699D"/>
    <w:rsid w:val="009305F7"/>
    <w:rsid w:val="009306B2"/>
    <w:rsid w:val="00931055"/>
    <w:rsid w:val="00931B6D"/>
    <w:rsid w:val="00931F75"/>
    <w:rsid w:val="00932C0A"/>
    <w:rsid w:val="009339DE"/>
    <w:rsid w:val="00934F0F"/>
    <w:rsid w:val="00935719"/>
    <w:rsid w:val="009367F5"/>
    <w:rsid w:val="00936D71"/>
    <w:rsid w:val="0094050A"/>
    <w:rsid w:val="009406AF"/>
    <w:rsid w:val="00941A39"/>
    <w:rsid w:val="0094265E"/>
    <w:rsid w:val="00942B2C"/>
    <w:rsid w:val="009430AF"/>
    <w:rsid w:val="00944002"/>
    <w:rsid w:val="00944094"/>
    <w:rsid w:val="00945C4B"/>
    <w:rsid w:val="00946043"/>
    <w:rsid w:val="009467A9"/>
    <w:rsid w:val="0095088B"/>
    <w:rsid w:val="009535E2"/>
    <w:rsid w:val="00953663"/>
    <w:rsid w:val="00954541"/>
    <w:rsid w:val="00954635"/>
    <w:rsid w:val="00954757"/>
    <w:rsid w:val="0095645D"/>
    <w:rsid w:val="00957A07"/>
    <w:rsid w:val="00957A2D"/>
    <w:rsid w:val="009618C7"/>
    <w:rsid w:val="009618EB"/>
    <w:rsid w:val="00962390"/>
    <w:rsid w:val="009632BC"/>
    <w:rsid w:val="009639FE"/>
    <w:rsid w:val="00964F32"/>
    <w:rsid w:val="00965B06"/>
    <w:rsid w:val="009662F1"/>
    <w:rsid w:val="00966830"/>
    <w:rsid w:val="00966F9B"/>
    <w:rsid w:val="009672D2"/>
    <w:rsid w:val="00967871"/>
    <w:rsid w:val="0097321A"/>
    <w:rsid w:val="009737F5"/>
    <w:rsid w:val="00973FF0"/>
    <w:rsid w:val="009745D1"/>
    <w:rsid w:val="009747C1"/>
    <w:rsid w:val="0097559F"/>
    <w:rsid w:val="00976A27"/>
    <w:rsid w:val="00980588"/>
    <w:rsid w:val="009816FD"/>
    <w:rsid w:val="00981745"/>
    <w:rsid w:val="00981BE9"/>
    <w:rsid w:val="0098227B"/>
    <w:rsid w:val="00982E67"/>
    <w:rsid w:val="00983551"/>
    <w:rsid w:val="00983B33"/>
    <w:rsid w:val="00984CE4"/>
    <w:rsid w:val="00986178"/>
    <w:rsid w:val="0098650D"/>
    <w:rsid w:val="00986BE8"/>
    <w:rsid w:val="00987BF6"/>
    <w:rsid w:val="00987CE1"/>
    <w:rsid w:val="00991B77"/>
    <w:rsid w:val="00992D61"/>
    <w:rsid w:val="00993E4F"/>
    <w:rsid w:val="0099414A"/>
    <w:rsid w:val="00994FD0"/>
    <w:rsid w:val="00996E64"/>
    <w:rsid w:val="009971E5"/>
    <w:rsid w:val="00997377"/>
    <w:rsid w:val="009A0867"/>
    <w:rsid w:val="009A119C"/>
    <w:rsid w:val="009A169E"/>
    <w:rsid w:val="009A26B6"/>
    <w:rsid w:val="009A278E"/>
    <w:rsid w:val="009A4B37"/>
    <w:rsid w:val="009A56D4"/>
    <w:rsid w:val="009A59BC"/>
    <w:rsid w:val="009A59DB"/>
    <w:rsid w:val="009A616D"/>
    <w:rsid w:val="009A7DE4"/>
    <w:rsid w:val="009B347E"/>
    <w:rsid w:val="009B3ABF"/>
    <w:rsid w:val="009B41A7"/>
    <w:rsid w:val="009B4D47"/>
    <w:rsid w:val="009B60E6"/>
    <w:rsid w:val="009B7EF9"/>
    <w:rsid w:val="009C1598"/>
    <w:rsid w:val="009C2064"/>
    <w:rsid w:val="009C2486"/>
    <w:rsid w:val="009C25FF"/>
    <w:rsid w:val="009C2633"/>
    <w:rsid w:val="009C3A67"/>
    <w:rsid w:val="009C3CF0"/>
    <w:rsid w:val="009C4D1D"/>
    <w:rsid w:val="009C51AF"/>
    <w:rsid w:val="009C7DA9"/>
    <w:rsid w:val="009D1ED4"/>
    <w:rsid w:val="009D27D8"/>
    <w:rsid w:val="009D2AD2"/>
    <w:rsid w:val="009D2EDB"/>
    <w:rsid w:val="009D4ABF"/>
    <w:rsid w:val="009D5211"/>
    <w:rsid w:val="009D5AC7"/>
    <w:rsid w:val="009D6507"/>
    <w:rsid w:val="009D6923"/>
    <w:rsid w:val="009E06EB"/>
    <w:rsid w:val="009E1B49"/>
    <w:rsid w:val="009E1FCA"/>
    <w:rsid w:val="009E25AE"/>
    <w:rsid w:val="009E2829"/>
    <w:rsid w:val="009E58D6"/>
    <w:rsid w:val="009E5BFE"/>
    <w:rsid w:val="009E7257"/>
    <w:rsid w:val="009F05A5"/>
    <w:rsid w:val="009F0E12"/>
    <w:rsid w:val="009F1060"/>
    <w:rsid w:val="009F1202"/>
    <w:rsid w:val="009F309D"/>
    <w:rsid w:val="009F427C"/>
    <w:rsid w:val="009F4471"/>
    <w:rsid w:val="009F5B21"/>
    <w:rsid w:val="00A00460"/>
    <w:rsid w:val="00A01258"/>
    <w:rsid w:val="00A01AA2"/>
    <w:rsid w:val="00A020F2"/>
    <w:rsid w:val="00A02257"/>
    <w:rsid w:val="00A02FAE"/>
    <w:rsid w:val="00A0460F"/>
    <w:rsid w:val="00A04CAE"/>
    <w:rsid w:val="00A07944"/>
    <w:rsid w:val="00A10371"/>
    <w:rsid w:val="00A1237C"/>
    <w:rsid w:val="00A13B7A"/>
    <w:rsid w:val="00A14117"/>
    <w:rsid w:val="00A14499"/>
    <w:rsid w:val="00A20017"/>
    <w:rsid w:val="00A20673"/>
    <w:rsid w:val="00A215D8"/>
    <w:rsid w:val="00A22014"/>
    <w:rsid w:val="00A220F6"/>
    <w:rsid w:val="00A23D46"/>
    <w:rsid w:val="00A23E08"/>
    <w:rsid w:val="00A23FF5"/>
    <w:rsid w:val="00A242FA"/>
    <w:rsid w:val="00A25225"/>
    <w:rsid w:val="00A25390"/>
    <w:rsid w:val="00A26997"/>
    <w:rsid w:val="00A3076B"/>
    <w:rsid w:val="00A31808"/>
    <w:rsid w:val="00A32412"/>
    <w:rsid w:val="00A32D8A"/>
    <w:rsid w:val="00A33063"/>
    <w:rsid w:val="00A33232"/>
    <w:rsid w:val="00A34232"/>
    <w:rsid w:val="00A344CA"/>
    <w:rsid w:val="00A3462C"/>
    <w:rsid w:val="00A3470D"/>
    <w:rsid w:val="00A35693"/>
    <w:rsid w:val="00A371D6"/>
    <w:rsid w:val="00A40ED8"/>
    <w:rsid w:val="00A41BBF"/>
    <w:rsid w:val="00A41CE9"/>
    <w:rsid w:val="00A43E66"/>
    <w:rsid w:val="00A4437F"/>
    <w:rsid w:val="00A44B55"/>
    <w:rsid w:val="00A45431"/>
    <w:rsid w:val="00A4683F"/>
    <w:rsid w:val="00A50055"/>
    <w:rsid w:val="00A50CE0"/>
    <w:rsid w:val="00A516C9"/>
    <w:rsid w:val="00A51DB3"/>
    <w:rsid w:val="00A51E28"/>
    <w:rsid w:val="00A52236"/>
    <w:rsid w:val="00A52EA0"/>
    <w:rsid w:val="00A536F5"/>
    <w:rsid w:val="00A54273"/>
    <w:rsid w:val="00A546FA"/>
    <w:rsid w:val="00A54AFB"/>
    <w:rsid w:val="00A54D5A"/>
    <w:rsid w:val="00A5503F"/>
    <w:rsid w:val="00A5549D"/>
    <w:rsid w:val="00A55CAB"/>
    <w:rsid w:val="00A56FFB"/>
    <w:rsid w:val="00A57003"/>
    <w:rsid w:val="00A60EBC"/>
    <w:rsid w:val="00A61DB2"/>
    <w:rsid w:val="00A632E1"/>
    <w:rsid w:val="00A65EA1"/>
    <w:rsid w:val="00A660AC"/>
    <w:rsid w:val="00A66142"/>
    <w:rsid w:val="00A66809"/>
    <w:rsid w:val="00A67FCD"/>
    <w:rsid w:val="00A70B23"/>
    <w:rsid w:val="00A716E3"/>
    <w:rsid w:val="00A75063"/>
    <w:rsid w:val="00A75BF7"/>
    <w:rsid w:val="00A8073A"/>
    <w:rsid w:val="00A84E03"/>
    <w:rsid w:val="00A84F49"/>
    <w:rsid w:val="00A863BA"/>
    <w:rsid w:val="00A86466"/>
    <w:rsid w:val="00A86BE3"/>
    <w:rsid w:val="00A87840"/>
    <w:rsid w:val="00A87A52"/>
    <w:rsid w:val="00A9019C"/>
    <w:rsid w:val="00A91140"/>
    <w:rsid w:val="00A91ADA"/>
    <w:rsid w:val="00A93528"/>
    <w:rsid w:val="00A9375D"/>
    <w:rsid w:val="00A9391A"/>
    <w:rsid w:val="00A943B0"/>
    <w:rsid w:val="00A94A6C"/>
    <w:rsid w:val="00A951A8"/>
    <w:rsid w:val="00A970E3"/>
    <w:rsid w:val="00A974E3"/>
    <w:rsid w:val="00A97E9A"/>
    <w:rsid w:val="00AA0090"/>
    <w:rsid w:val="00AA0E42"/>
    <w:rsid w:val="00AA11F3"/>
    <w:rsid w:val="00AA50B8"/>
    <w:rsid w:val="00AA54BC"/>
    <w:rsid w:val="00AA5E49"/>
    <w:rsid w:val="00AA7A33"/>
    <w:rsid w:val="00AB09AC"/>
    <w:rsid w:val="00AB0C06"/>
    <w:rsid w:val="00AB0D47"/>
    <w:rsid w:val="00AB11B4"/>
    <w:rsid w:val="00AB23AD"/>
    <w:rsid w:val="00AB30E1"/>
    <w:rsid w:val="00AB3522"/>
    <w:rsid w:val="00AB402F"/>
    <w:rsid w:val="00AB42BD"/>
    <w:rsid w:val="00AB44FF"/>
    <w:rsid w:val="00AB4549"/>
    <w:rsid w:val="00AB65FB"/>
    <w:rsid w:val="00AB6AF7"/>
    <w:rsid w:val="00AC1428"/>
    <w:rsid w:val="00AC3F18"/>
    <w:rsid w:val="00AC5067"/>
    <w:rsid w:val="00AC62AC"/>
    <w:rsid w:val="00AC633F"/>
    <w:rsid w:val="00AC7F6E"/>
    <w:rsid w:val="00AD01C0"/>
    <w:rsid w:val="00AD03C9"/>
    <w:rsid w:val="00AD0F69"/>
    <w:rsid w:val="00AD31C8"/>
    <w:rsid w:val="00AD33F4"/>
    <w:rsid w:val="00AD3E40"/>
    <w:rsid w:val="00AD3F8A"/>
    <w:rsid w:val="00AD639E"/>
    <w:rsid w:val="00AD695C"/>
    <w:rsid w:val="00AD6DCF"/>
    <w:rsid w:val="00AD713B"/>
    <w:rsid w:val="00AD716C"/>
    <w:rsid w:val="00AD72FE"/>
    <w:rsid w:val="00AD7757"/>
    <w:rsid w:val="00AE0601"/>
    <w:rsid w:val="00AE0792"/>
    <w:rsid w:val="00AE0DAF"/>
    <w:rsid w:val="00AE27DA"/>
    <w:rsid w:val="00AE3113"/>
    <w:rsid w:val="00AE349D"/>
    <w:rsid w:val="00AE3CA8"/>
    <w:rsid w:val="00AE441F"/>
    <w:rsid w:val="00AE718F"/>
    <w:rsid w:val="00AF0911"/>
    <w:rsid w:val="00AF266B"/>
    <w:rsid w:val="00AF3630"/>
    <w:rsid w:val="00AF363F"/>
    <w:rsid w:val="00AF44C1"/>
    <w:rsid w:val="00AF45DC"/>
    <w:rsid w:val="00AF560C"/>
    <w:rsid w:val="00AF5812"/>
    <w:rsid w:val="00AF62C0"/>
    <w:rsid w:val="00AF679D"/>
    <w:rsid w:val="00AF6A52"/>
    <w:rsid w:val="00AF7B68"/>
    <w:rsid w:val="00B00D8D"/>
    <w:rsid w:val="00B01C81"/>
    <w:rsid w:val="00B01F15"/>
    <w:rsid w:val="00B0231A"/>
    <w:rsid w:val="00B02613"/>
    <w:rsid w:val="00B034E7"/>
    <w:rsid w:val="00B03CD1"/>
    <w:rsid w:val="00B03FF6"/>
    <w:rsid w:val="00B04008"/>
    <w:rsid w:val="00B04361"/>
    <w:rsid w:val="00B0517F"/>
    <w:rsid w:val="00B05C69"/>
    <w:rsid w:val="00B070FF"/>
    <w:rsid w:val="00B071CF"/>
    <w:rsid w:val="00B074B9"/>
    <w:rsid w:val="00B1023D"/>
    <w:rsid w:val="00B102EE"/>
    <w:rsid w:val="00B10AEC"/>
    <w:rsid w:val="00B12919"/>
    <w:rsid w:val="00B1342F"/>
    <w:rsid w:val="00B13BA7"/>
    <w:rsid w:val="00B1436E"/>
    <w:rsid w:val="00B14624"/>
    <w:rsid w:val="00B17500"/>
    <w:rsid w:val="00B17C73"/>
    <w:rsid w:val="00B20E73"/>
    <w:rsid w:val="00B21301"/>
    <w:rsid w:val="00B217FC"/>
    <w:rsid w:val="00B21A05"/>
    <w:rsid w:val="00B261B2"/>
    <w:rsid w:val="00B26474"/>
    <w:rsid w:val="00B30DD0"/>
    <w:rsid w:val="00B33DFC"/>
    <w:rsid w:val="00B33E4A"/>
    <w:rsid w:val="00B34ED6"/>
    <w:rsid w:val="00B35CB0"/>
    <w:rsid w:val="00B36F4C"/>
    <w:rsid w:val="00B37F18"/>
    <w:rsid w:val="00B4028D"/>
    <w:rsid w:val="00B414B2"/>
    <w:rsid w:val="00B418BF"/>
    <w:rsid w:val="00B41A4E"/>
    <w:rsid w:val="00B41B9B"/>
    <w:rsid w:val="00B41DCE"/>
    <w:rsid w:val="00B42896"/>
    <w:rsid w:val="00B42E4D"/>
    <w:rsid w:val="00B42E71"/>
    <w:rsid w:val="00B43073"/>
    <w:rsid w:val="00B435C6"/>
    <w:rsid w:val="00B43BAB"/>
    <w:rsid w:val="00B44D72"/>
    <w:rsid w:val="00B4585E"/>
    <w:rsid w:val="00B4736C"/>
    <w:rsid w:val="00B47E87"/>
    <w:rsid w:val="00B50EDB"/>
    <w:rsid w:val="00B5106C"/>
    <w:rsid w:val="00B51485"/>
    <w:rsid w:val="00B52F61"/>
    <w:rsid w:val="00B55F19"/>
    <w:rsid w:val="00B56A1E"/>
    <w:rsid w:val="00B60D37"/>
    <w:rsid w:val="00B61074"/>
    <w:rsid w:val="00B61244"/>
    <w:rsid w:val="00B61721"/>
    <w:rsid w:val="00B62042"/>
    <w:rsid w:val="00B6217D"/>
    <w:rsid w:val="00B6219B"/>
    <w:rsid w:val="00B6341C"/>
    <w:rsid w:val="00B6419E"/>
    <w:rsid w:val="00B6458C"/>
    <w:rsid w:val="00B66C97"/>
    <w:rsid w:val="00B67955"/>
    <w:rsid w:val="00B67C95"/>
    <w:rsid w:val="00B715DD"/>
    <w:rsid w:val="00B71816"/>
    <w:rsid w:val="00B71D33"/>
    <w:rsid w:val="00B73552"/>
    <w:rsid w:val="00B74BF4"/>
    <w:rsid w:val="00B7600B"/>
    <w:rsid w:val="00B80729"/>
    <w:rsid w:val="00B81E36"/>
    <w:rsid w:val="00B82205"/>
    <w:rsid w:val="00B82994"/>
    <w:rsid w:val="00B8320C"/>
    <w:rsid w:val="00B8384B"/>
    <w:rsid w:val="00B865B8"/>
    <w:rsid w:val="00B87689"/>
    <w:rsid w:val="00B87702"/>
    <w:rsid w:val="00B92658"/>
    <w:rsid w:val="00B941B1"/>
    <w:rsid w:val="00B96266"/>
    <w:rsid w:val="00B9726E"/>
    <w:rsid w:val="00B97A3C"/>
    <w:rsid w:val="00BA0006"/>
    <w:rsid w:val="00BA1562"/>
    <w:rsid w:val="00BA1CE4"/>
    <w:rsid w:val="00BA23A6"/>
    <w:rsid w:val="00BA30C5"/>
    <w:rsid w:val="00BA44C6"/>
    <w:rsid w:val="00BA4578"/>
    <w:rsid w:val="00BA5810"/>
    <w:rsid w:val="00BA5B70"/>
    <w:rsid w:val="00BA66EE"/>
    <w:rsid w:val="00BA7826"/>
    <w:rsid w:val="00BB093E"/>
    <w:rsid w:val="00BB1B01"/>
    <w:rsid w:val="00BB1E41"/>
    <w:rsid w:val="00BB21CE"/>
    <w:rsid w:val="00BB2EF8"/>
    <w:rsid w:val="00BB3A58"/>
    <w:rsid w:val="00BB3AF9"/>
    <w:rsid w:val="00BB500F"/>
    <w:rsid w:val="00BB5099"/>
    <w:rsid w:val="00BB5C15"/>
    <w:rsid w:val="00BB6D7F"/>
    <w:rsid w:val="00BB759E"/>
    <w:rsid w:val="00BB7D6B"/>
    <w:rsid w:val="00BB7D83"/>
    <w:rsid w:val="00BC1B06"/>
    <w:rsid w:val="00BC1D18"/>
    <w:rsid w:val="00BC2EF2"/>
    <w:rsid w:val="00BC3A71"/>
    <w:rsid w:val="00BC507D"/>
    <w:rsid w:val="00BC5E17"/>
    <w:rsid w:val="00BC5E6A"/>
    <w:rsid w:val="00BC60CF"/>
    <w:rsid w:val="00BC644F"/>
    <w:rsid w:val="00BC6B55"/>
    <w:rsid w:val="00BC7F47"/>
    <w:rsid w:val="00BD01D1"/>
    <w:rsid w:val="00BD07DA"/>
    <w:rsid w:val="00BD0D86"/>
    <w:rsid w:val="00BD1093"/>
    <w:rsid w:val="00BD2300"/>
    <w:rsid w:val="00BD3791"/>
    <w:rsid w:val="00BD5ABC"/>
    <w:rsid w:val="00BD5BC1"/>
    <w:rsid w:val="00BD6CFF"/>
    <w:rsid w:val="00BE0930"/>
    <w:rsid w:val="00BE17B6"/>
    <w:rsid w:val="00BE1D4B"/>
    <w:rsid w:val="00BE1EF2"/>
    <w:rsid w:val="00BE4B7B"/>
    <w:rsid w:val="00BE51C0"/>
    <w:rsid w:val="00BE52C9"/>
    <w:rsid w:val="00BE66E9"/>
    <w:rsid w:val="00BE6FED"/>
    <w:rsid w:val="00BE76F3"/>
    <w:rsid w:val="00BE7CE1"/>
    <w:rsid w:val="00BF0051"/>
    <w:rsid w:val="00BF0F0B"/>
    <w:rsid w:val="00BF1365"/>
    <w:rsid w:val="00BF1400"/>
    <w:rsid w:val="00BF16F0"/>
    <w:rsid w:val="00BF17A9"/>
    <w:rsid w:val="00BF1C93"/>
    <w:rsid w:val="00BF2E37"/>
    <w:rsid w:val="00BF3D82"/>
    <w:rsid w:val="00BF49BC"/>
    <w:rsid w:val="00BF6DFA"/>
    <w:rsid w:val="00BF74E8"/>
    <w:rsid w:val="00C00636"/>
    <w:rsid w:val="00C010B6"/>
    <w:rsid w:val="00C01C29"/>
    <w:rsid w:val="00C06439"/>
    <w:rsid w:val="00C06949"/>
    <w:rsid w:val="00C06F01"/>
    <w:rsid w:val="00C10421"/>
    <w:rsid w:val="00C10814"/>
    <w:rsid w:val="00C1194E"/>
    <w:rsid w:val="00C127CF"/>
    <w:rsid w:val="00C127D4"/>
    <w:rsid w:val="00C148C1"/>
    <w:rsid w:val="00C15AD9"/>
    <w:rsid w:val="00C167BF"/>
    <w:rsid w:val="00C17456"/>
    <w:rsid w:val="00C1783D"/>
    <w:rsid w:val="00C20586"/>
    <w:rsid w:val="00C205D8"/>
    <w:rsid w:val="00C211A1"/>
    <w:rsid w:val="00C23892"/>
    <w:rsid w:val="00C23936"/>
    <w:rsid w:val="00C24A90"/>
    <w:rsid w:val="00C25FF9"/>
    <w:rsid w:val="00C2626E"/>
    <w:rsid w:val="00C264DE"/>
    <w:rsid w:val="00C2794F"/>
    <w:rsid w:val="00C27D6D"/>
    <w:rsid w:val="00C27EC9"/>
    <w:rsid w:val="00C3040B"/>
    <w:rsid w:val="00C313CB"/>
    <w:rsid w:val="00C319D4"/>
    <w:rsid w:val="00C31B5E"/>
    <w:rsid w:val="00C31DD6"/>
    <w:rsid w:val="00C3327B"/>
    <w:rsid w:val="00C336EB"/>
    <w:rsid w:val="00C34B79"/>
    <w:rsid w:val="00C3607E"/>
    <w:rsid w:val="00C41677"/>
    <w:rsid w:val="00C4220D"/>
    <w:rsid w:val="00C428D6"/>
    <w:rsid w:val="00C42CC0"/>
    <w:rsid w:val="00C42F62"/>
    <w:rsid w:val="00C43011"/>
    <w:rsid w:val="00C43FF7"/>
    <w:rsid w:val="00C44AE7"/>
    <w:rsid w:val="00C44AFD"/>
    <w:rsid w:val="00C45989"/>
    <w:rsid w:val="00C45E68"/>
    <w:rsid w:val="00C45E7D"/>
    <w:rsid w:val="00C46B23"/>
    <w:rsid w:val="00C46D28"/>
    <w:rsid w:val="00C47641"/>
    <w:rsid w:val="00C47E61"/>
    <w:rsid w:val="00C50005"/>
    <w:rsid w:val="00C500FB"/>
    <w:rsid w:val="00C50B00"/>
    <w:rsid w:val="00C50E9B"/>
    <w:rsid w:val="00C51014"/>
    <w:rsid w:val="00C51033"/>
    <w:rsid w:val="00C54137"/>
    <w:rsid w:val="00C54BD6"/>
    <w:rsid w:val="00C55870"/>
    <w:rsid w:val="00C5649B"/>
    <w:rsid w:val="00C57342"/>
    <w:rsid w:val="00C601A9"/>
    <w:rsid w:val="00C60290"/>
    <w:rsid w:val="00C620AF"/>
    <w:rsid w:val="00C62130"/>
    <w:rsid w:val="00C626E8"/>
    <w:rsid w:val="00C643F7"/>
    <w:rsid w:val="00C65E27"/>
    <w:rsid w:val="00C65FF9"/>
    <w:rsid w:val="00C674DA"/>
    <w:rsid w:val="00C70925"/>
    <w:rsid w:val="00C70F64"/>
    <w:rsid w:val="00C71D42"/>
    <w:rsid w:val="00C71FC7"/>
    <w:rsid w:val="00C72495"/>
    <w:rsid w:val="00C73939"/>
    <w:rsid w:val="00C73E3F"/>
    <w:rsid w:val="00C74AB0"/>
    <w:rsid w:val="00C7639A"/>
    <w:rsid w:val="00C76512"/>
    <w:rsid w:val="00C77F7E"/>
    <w:rsid w:val="00C80BC1"/>
    <w:rsid w:val="00C821F9"/>
    <w:rsid w:val="00C83323"/>
    <w:rsid w:val="00C83961"/>
    <w:rsid w:val="00C85C1E"/>
    <w:rsid w:val="00C87523"/>
    <w:rsid w:val="00C876CF"/>
    <w:rsid w:val="00C91295"/>
    <w:rsid w:val="00C92115"/>
    <w:rsid w:val="00C93D2E"/>
    <w:rsid w:val="00C93EE7"/>
    <w:rsid w:val="00C94761"/>
    <w:rsid w:val="00C954C1"/>
    <w:rsid w:val="00C972A7"/>
    <w:rsid w:val="00CA034E"/>
    <w:rsid w:val="00CA15F7"/>
    <w:rsid w:val="00CA1EEC"/>
    <w:rsid w:val="00CA2C61"/>
    <w:rsid w:val="00CA3A1D"/>
    <w:rsid w:val="00CA3F95"/>
    <w:rsid w:val="00CA74C8"/>
    <w:rsid w:val="00CB1191"/>
    <w:rsid w:val="00CB1AA7"/>
    <w:rsid w:val="00CB40A9"/>
    <w:rsid w:val="00CB55FB"/>
    <w:rsid w:val="00CB61E8"/>
    <w:rsid w:val="00CB69DD"/>
    <w:rsid w:val="00CB7780"/>
    <w:rsid w:val="00CB7C96"/>
    <w:rsid w:val="00CC0DE8"/>
    <w:rsid w:val="00CC1328"/>
    <w:rsid w:val="00CC1EE8"/>
    <w:rsid w:val="00CC2539"/>
    <w:rsid w:val="00CC4F91"/>
    <w:rsid w:val="00CC4FB4"/>
    <w:rsid w:val="00CC5287"/>
    <w:rsid w:val="00CC5D0B"/>
    <w:rsid w:val="00CC5EEA"/>
    <w:rsid w:val="00CC602E"/>
    <w:rsid w:val="00CC70D2"/>
    <w:rsid w:val="00CD1711"/>
    <w:rsid w:val="00CD1DF9"/>
    <w:rsid w:val="00CD2293"/>
    <w:rsid w:val="00CD2BA9"/>
    <w:rsid w:val="00CD411E"/>
    <w:rsid w:val="00CD53DC"/>
    <w:rsid w:val="00CD6619"/>
    <w:rsid w:val="00CD6FBC"/>
    <w:rsid w:val="00CD7486"/>
    <w:rsid w:val="00CD75B8"/>
    <w:rsid w:val="00CE00CB"/>
    <w:rsid w:val="00CE2C47"/>
    <w:rsid w:val="00CE57CF"/>
    <w:rsid w:val="00CE5B8D"/>
    <w:rsid w:val="00CE5DA8"/>
    <w:rsid w:val="00CE6418"/>
    <w:rsid w:val="00CE67CA"/>
    <w:rsid w:val="00CE76A6"/>
    <w:rsid w:val="00CF0AE7"/>
    <w:rsid w:val="00CF0DED"/>
    <w:rsid w:val="00CF1228"/>
    <w:rsid w:val="00CF368A"/>
    <w:rsid w:val="00CF390D"/>
    <w:rsid w:val="00CF3CF3"/>
    <w:rsid w:val="00CF3EEC"/>
    <w:rsid w:val="00CF4F5B"/>
    <w:rsid w:val="00CF5A0C"/>
    <w:rsid w:val="00CF5A73"/>
    <w:rsid w:val="00D00B79"/>
    <w:rsid w:val="00D00BD2"/>
    <w:rsid w:val="00D00C11"/>
    <w:rsid w:val="00D01576"/>
    <w:rsid w:val="00D03AA0"/>
    <w:rsid w:val="00D04670"/>
    <w:rsid w:val="00D052BF"/>
    <w:rsid w:val="00D06074"/>
    <w:rsid w:val="00D072D5"/>
    <w:rsid w:val="00D0757F"/>
    <w:rsid w:val="00D105D7"/>
    <w:rsid w:val="00D147F5"/>
    <w:rsid w:val="00D15061"/>
    <w:rsid w:val="00D154D9"/>
    <w:rsid w:val="00D15AF1"/>
    <w:rsid w:val="00D17E09"/>
    <w:rsid w:val="00D20778"/>
    <w:rsid w:val="00D20E5C"/>
    <w:rsid w:val="00D21DD8"/>
    <w:rsid w:val="00D221F2"/>
    <w:rsid w:val="00D2358B"/>
    <w:rsid w:val="00D23BC4"/>
    <w:rsid w:val="00D2404A"/>
    <w:rsid w:val="00D24903"/>
    <w:rsid w:val="00D24918"/>
    <w:rsid w:val="00D24E8F"/>
    <w:rsid w:val="00D24ECC"/>
    <w:rsid w:val="00D25163"/>
    <w:rsid w:val="00D25AE9"/>
    <w:rsid w:val="00D30BAA"/>
    <w:rsid w:val="00D30CE7"/>
    <w:rsid w:val="00D312A2"/>
    <w:rsid w:val="00D31A63"/>
    <w:rsid w:val="00D320A8"/>
    <w:rsid w:val="00D32568"/>
    <w:rsid w:val="00D330F3"/>
    <w:rsid w:val="00D344BE"/>
    <w:rsid w:val="00D34C89"/>
    <w:rsid w:val="00D352DA"/>
    <w:rsid w:val="00D354C4"/>
    <w:rsid w:val="00D35F1D"/>
    <w:rsid w:val="00D36AC0"/>
    <w:rsid w:val="00D37410"/>
    <w:rsid w:val="00D40790"/>
    <w:rsid w:val="00D4169C"/>
    <w:rsid w:val="00D439D1"/>
    <w:rsid w:val="00D43E39"/>
    <w:rsid w:val="00D44CE6"/>
    <w:rsid w:val="00D45092"/>
    <w:rsid w:val="00D45701"/>
    <w:rsid w:val="00D45783"/>
    <w:rsid w:val="00D4580A"/>
    <w:rsid w:val="00D463D3"/>
    <w:rsid w:val="00D47190"/>
    <w:rsid w:val="00D4781A"/>
    <w:rsid w:val="00D47CCB"/>
    <w:rsid w:val="00D51B7A"/>
    <w:rsid w:val="00D52111"/>
    <w:rsid w:val="00D52703"/>
    <w:rsid w:val="00D52D48"/>
    <w:rsid w:val="00D53751"/>
    <w:rsid w:val="00D5391B"/>
    <w:rsid w:val="00D5393F"/>
    <w:rsid w:val="00D53C05"/>
    <w:rsid w:val="00D54918"/>
    <w:rsid w:val="00D558C8"/>
    <w:rsid w:val="00D5614A"/>
    <w:rsid w:val="00D571F4"/>
    <w:rsid w:val="00D57921"/>
    <w:rsid w:val="00D57B44"/>
    <w:rsid w:val="00D57B82"/>
    <w:rsid w:val="00D60224"/>
    <w:rsid w:val="00D615FD"/>
    <w:rsid w:val="00D6262D"/>
    <w:rsid w:val="00D63AF2"/>
    <w:rsid w:val="00D63EA6"/>
    <w:rsid w:val="00D64B07"/>
    <w:rsid w:val="00D64FB6"/>
    <w:rsid w:val="00D653E4"/>
    <w:rsid w:val="00D65CA9"/>
    <w:rsid w:val="00D66820"/>
    <w:rsid w:val="00D723BF"/>
    <w:rsid w:val="00D72EF3"/>
    <w:rsid w:val="00D73C9E"/>
    <w:rsid w:val="00D74270"/>
    <w:rsid w:val="00D74998"/>
    <w:rsid w:val="00D74A90"/>
    <w:rsid w:val="00D75DEE"/>
    <w:rsid w:val="00D76477"/>
    <w:rsid w:val="00D77A68"/>
    <w:rsid w:val="00D80223"/>
    <w:rsid w:val="00D81EA6"/>
    <w:rsid w:val="00D822E9"/>
    <w:rsid w:val="00D8292B"/>
    <w:rsid w:val="00D83EA3"/>
    <w:rsid w:val="00D857D1"/>
    <w:rsid w:val="00D86097"/>
    <w:rsid w:val="00D86AB9"/>
    <w:rsid w:val="00D875C3"/>
    <w:rsid w:val="00D90149"/>
    <w:rsid w:val="00D905DD"/>
    <w:rsid w:val="00D916B6"/>
    <w:rsid w:val="00D91CB7"/>
    <w:rsid w:val="00D91E66"/>
    <w:rsid w:val="00D921B4"/>
    <w:rsid w:val="00D9259F"/>
    <w:rsid w:val="00D9353C"/>
    <w:rsid w:val="00D948E2"/>
    <w:rsid w:val="00D9492E"/>
    <w:rsid w:val="00D952EA"/>
    <w:rsid w:val="00D9579E"/>
    <w:rsid w:val="00D96465"/>
    <w:rsid w:val="00D9738F"/>
    <w:rsid w:val="00D97F71"/>
    <w:rsid w:val="00DA0B68"/>
    <w:rsid w:val="00DA1101"/>
    <w:rsid w:val="00DA3CDA"/>
    <w:rsid w:val="00DA42F1"/>
    <w:rsid w:val="00DA447C"/>
    <w:rsid w:val="00DA5663"/>
    <w:rsid w:val="00DB1632"/>
    <w:rsid w:val="00DB1D31"/>
    <w:rsid w:val="00DB3697"/>
    <w:rsid w:val="00DB36D4"/>
    <w:rsid w:val="00DB40E9"/>
    <w:rsid w:val="00DB4BB6"/>
    <w:rsid w:val="00DC00B2"/>
    <w:rsid w:val="00DC1C97"/>
    <w:rsid w:val="00DC2AFF"/>
    <w:rsid w:val="00DC2C13"/>
    <w:rsid w:val="00DC3599"/>
    <w:rsid w:val="00DC4F92"/>
    <w:rsid w:val="00DC4FBC"/>
    <w:rsid w:val="00DC6477"/>
    <w:rsid w:val="00DC6967"/>
    <w:rsid w:val="00DC6AA5"/>
    <w:rsid w:val="00DC71D6"/>
    <w:rsid w:val="00DD1729"/>
    <w:rsid w:val="00DD270E"/>
    <w:rsid w:val="00DD312F"/>
    <w:rsid w:val="00DD3AEB"/>
    <w:rsid w:val="00DD4A7F"/>
    <w:rsid w:val="00DD4CA6"/>
    <w:rsid w:val="00DD4F46"/>
    <w:rsid w:val="00DD51FC"/>
    <w:rsid w:val="00DD75D6"/>
    <w:rsid w:val="00DD7FB5"/>
    <w:rsid w:val="00DE1766"/>
    <w:rsid w:val="00DE1FB5"/>
    <w:rsid w:val="00DE3AEB"/>
    <w:rsid w:val="00DE3E8E"/>
    <w:rsid w:val="00DE446F"/>
    <w:rsid w:val="00DE4899"/>
    <w:rsid w:val="00DE64BB"/>
    <w:rsid w:val="00DE6618"/>
    <w:rsid w:val="00DE736C"/>
    <w:rsid w:val="00DE742C"/>
    <w:rsid w:val="00DF17AD"/>
    <w:rsid w:val="00DF1F6B"/>
    <w:rsid w:val="00DF3B1C"/>
    <w:rsid w:val="00DF45D9"/>
    <w:rsid w:val="00DF5109"/>
    <w:rsid w:val="00DF52E0"/>
    <w:rsid w:val="00DF5D4A"/>
    <w:rsid w:val="00DF6494"/>
    <w:rsid w:val="00DF6853"/>
    <w:rsid w:val="00DF6F59"/>
    <w:rsid w:val="00DF745E"/>
    <w:rsid w:val="00E00B8C"/>
    <w:rsid w:val="00E00B96"/>
    <w:rsid w:val="00E01CDF"/>
    <w:rsid w:val="00E01D91"/>
    <w:rsid w:val="00E020A1"/>
    <w:rsid w:val="00E024F4"/>
    <w:rsid w:val="00E06903"/>
    <w:rsid w:val="00E105D2"/>
    <w:rsid w:val="00E107E0"/>
    <w:rsid w:val="00E134E2"/>
    <w:rsid w:val="00E14268"/>
    <w:rsid w:val="00E145F9"/>
    <w:rsid w:val="00E163DE"/>
    <w:rsid w:val="00E17313"/>
    <w:rsid w:val="00E2183E"/>
    <w:rsid w:val="00E218DB"/>
    <w:rsid w:val="00E22235"/>
    <w:rsid w:val="00E24BFD"/>
    <w:rsid w:val="00E2624B"/>
    <w:rsid w:val="00E26948"/>
    <w:rsid w:val="00E26F28"/>
    <w:rsid w:val="00E270BD"/>
    <w:rsid w:val="00E27753"/>
    <w:rsid w:val="00E27EF8"/>
    <w:rsid w:val="00E328FF"/>
    <w:rsid w:val="00E33E4E"/>
    <w:rsid w:val="00E34293"/>
    <w:rsid w:val="00E34BFF"/>
    <w:rsid w:val="00E37E6E"/>
    <w:rsid w:val="00E40651"/>
    <w:rsid w:val="00E411B1"/>
    <w:rsid w:val="00E41620"/>
    <w:rsid w:val="00E417BE"/>
    <w:rsid w:val="00E4590E"/>
    <w:rsid w:val="00E45C72"/>
    <w:rsid w:val="00E46B9F"/>
    <w:rsid w:val="00E509A8"/>
    <w:rsid w:val="00E511B3"/>
    <w:rsid w:val="00E5175E"/>
    <w:rsid w:val="00E51C66"/>
    <w:rsid w:val="00E52C98"/>
    <w:rsid w:val="00E53571"/>
    <w:rsid w:val="00E542D8"/>
    <w:rsid w:val="00E5695C"/>
    <w:rsid w:val="00E56B97"/>
    <w:rsid w:val="00E60B29"/>
    <w:rsid w:val="00E61415"/>
    <w:rsid w:val="00E6173B"/>
    <w:rsid w:val="00E6206A"/>
    <w:rsid w:val="00E621E7"/>
    <w:rsid w:val="00E63307"/>
    <w:rsid w:val="00E643E0"/>
    <w:rsid w:val="00E6596F"/>
    <w:rsid w:val="00E65B0C"/>
    <w:rsid w:val="00E65EB4"/>
    <w:rsid w:val="00E66207"/>
    <w:rsid w:val="00E67FAE"/>
    <w:rsid w:val="00E70A64"/>
    <w:rsid w:val="00E70AC5"/>
    <w:rsid w:val="00E71B70"/>
    <w:rsid w:val="00E75498"/>
    <w:rsid w:val="00E76082"/>
    <w:rsid w:val="00E76CC3"/>
    <w:rsid w:val="00E80C27"/>
    <w:rsid w:val="00E80E14"/>
    <w:rsid w:val="00E81AB9"/>
    <w:rsid w:val="00E8223D"/>
    <w:rsid w:val="00E82EEA"/>
    <w:rsid w:val="00E83F3E"/>
    <w:rsid w:val="00E853E4"/>
    <w:rsid w:val="00E859D0"/>
    <w:rsid w:val="00E85EC0"/>
    <w:rsid w:val="00E87019"/>
    <w:rsid w:val="00E9019D"/>
    <w:rsid w:val="00E91093"/>
    <w:rsid w:val="00E925A6"/>
    <w:rsid w:val="00E92CB7"/>
    <w:rsid w:val="00E93BA9"/>
    <w:rsid w:val="00E958D5"/>
    <w:rsid w:val="00E95A35"/>
    <w:rsid w:val="00E9651A"/>
    <w:rsid w:val="00E96C9D"/>
    <w:rsid w:val="00EA05B2"/>
    <w:rsid w:val="00EA0778"/>
    <w:rsid w:val="00EA18CE"/>
    <w:rsid w:val="00EA22B9"/>
    <w:rsid w:val="00EA2C1B"/>
    <w:rsid w:val="00EA34BB"/>
    <w:rsid w:val="00EA3F4B"/>
    <w:rsid w:val="00EA4522"/>
    <w:rsid w:val="00EA6710"/>
    <w:rsid w:val="00EA680B"/>
    <w:rsid w:val="00EA6FC5"/>
    <w:rsid w:val="00EA742F"/>
    <w:rsid w:val="00EA7B60"/>
    <w:rsid w:val="00EA7E1A"/>
    <w:rsid w:val="00EB05C4"/>
    <w:rsid w:val="00EB0B5B"/>
    <w:rsid w:val="00EB17CA"/>
    <w:rsid w:val="00EB5614"/>
    <w:rsid w:val="00EB64C6"/>
    <w:rsid w:val="00EB783C"/>
    <w:rsid w:val="00EB7B19"/>
    <w:rsid w:val="00EB7C59"/>
    <w:rsid w:val="00EB7CCE"/>
    <w:rsid w:val="00EC05C6"/>
    <w:rsid w:val="00EC0768"/>
    <w:rsid w:val="00EC1568"/>
    <w:rsid w:val="00EC3CA9"/>
    <w:rsid w:val="00EC57F0"/>
    <w:rsid w:val="00EC769B"/>
    <w:rsid w:val="00EC7968"/>
    <w:rsid w:val="00ED1039"/>
    <w:rsid w:val="00ED2855"/>
    <w:rsid w:val="00ED29E2"/>
    <w:rsid w:val="00ED30D4"/>
    <w:rsid w:val="00ED40DD"/>
    <w:rsid w:val="00ED4A32"/>
    <w:rsid w:val="00ED4B92"/>
    <w:rsid w:val="00ED7E70"/>
    <w:rsid w:val="00EE163A"/>
    <w:rsid w:val="00EE46A8"/>
    <w:rsid w:val="00EE510A"/>
    <w:rsid w:val="00EE7042"/>
    <w:rsid w:val="00EF08B3"/>
    <w:rsid w:val="00EF14BD"/>
    <w:rsid w:val="00EF2AC1"/>
    <w:rsid w:val="00EF2E6D"/>
    <w:rsid w:val="00EF3B66"/>
    <w:rsid w:val="00EF7987"/>
    <w:rsid w:val="00F007D4"/>
    <w:rsid w:val="00F018E5"/>
    <w:rsid w:val="00F02ADE"/>
    <w:rsid w:val="00F02FD0"/>
    <w:rsid w:val="00F04236"/>
    <w:rsid w:val="00F0499C"/>
    <w:rsid w:val="00F05647"/>
    <w:rsid w:val="00F103B8"/>
    <w:rsid w:val="00F11C8D"/>
    <w:rsid w:val="00F120DD"/>
    <w:rsid w:val="00F12FD2"/>
    <w:rsid w:val="00F132E8"/>
    <w:rsid w:val="00F13CFF"/>
    <w:rsid w:val="00F14762"/>
    <w:rsid w:val="00F147F4"/>
    <w:rsid w:val="00F147F5"/>
    <w:rsid w:val="00F14BB7"/>
    <w:rsid w:val="00F14C10"/>
    <w:rsid w:val="00F15072"/>
    <w:rsid w:val="00F158B7"/>
    <w:rsid w:val="00F171A6"/>
    <w:rsid w:val="00F176A8"/>
    <w:rsid w:val="00F211BE"/>
    <w:rsid w:val="00F21A43"/>
    <w:rsid w:val="00F21A90"/>
    <w:rsid w:val="00F22947"/>
    <w:rsid w:val="00F22EC4"/>
    <w:rsid w:val="00F236D3"/>
    <w:rsid w:val="00F237F3"/>
    <w:rsid w:val="00F24027"/>
    <w:rsid w:val="00F242A2"/>
    <w:rsid w:val="00F242C9"/>
    <w:rsid w:val="00F25A93"/>
    <w:rsid w:val="00F262D5"/>
    <w:rsid w:val="00F26E08"/>
    <w:rsid w:val="00F27C57"/>
    <w:rsid w:val="00F27D6C"/>
    <w:rsid w:val="00F307EC"/>
    <w:rsid w:val="00F31616"/>
    <w:rsid w:val="00F31A07"/>
    <w:rsid w:val="00F31E48"/>
    <w:rsid w:val="00F32616"/>
    <w:rsid w:val="00F33F22"/>
    <w:rsid w:val="00F35249"/>
    <w:rsid w:val="00F3592D"/>
    <w:rsid w:val="00F35C26"/>
    <w:rsid w:val="00F40FB2"/>
    <w:rsid w:val="00F41CCC"/>
    <w:rsid w:val="00F4208B"/>
    <w:rsid w:val="00F44505"/>
    <w:rsid w:val="00F45246"/>
    <w:rsid w:val="00F45498"/>
    <w:rsid w:val="00F465D8"/>
    <w:rsid w:val="00F47DBF"/>
    <w:rsid w:val="00F5089E"/>
    <w:rsid w:val="00F50FA7"/>
    <w:rsid w:val="00F51330"/>
    <w:rsid w:val="00F52C09"/>
    <w:rsid w:val="00F535D4"/>
    <w:rsid w:val="00F53CD2"/>
    <w:rsid w:val="00F5403C"/>
    <w:rsid w:val="00F54D01"/>
    <w:rsid w:val="00F54EF6"/>
    <w:rsid w:val="00F556F8"/>
    <w:rsid w:val="00F55F29"/>
    <w:rsid w:val="00F57EBA"/>
    <w:rsid w:val="00F60D2D"/>
    <w:rsid w:val="00F60DE0"/>
    <w:rsid w:val="00F60F2D"/>
    <w:rsid w:val="00F62613"/>
    <w:rsid w:val="00F6394A"/>
    <w:rsid w:val="00F63C3C"/>
    <w:rsid w:val="00F65C57"/>
    <w:rsid w:val="00F66849"/>
    <w:rsid w:val="00F66DA5"/>
    <w:rsid w:val="00F66FEC"/>
    <w:rsid w:val="00F67EFC"/>
    <w:rsid w:val="00F733A6"/>
    <w:rsid w:val="00F735B1"/>
    <w:rsid w:val="00F73BF2"/>
    <w:rsid w:val="00F75F28"/>
    <w:rsid w:val="00F76619"/>
    <w:rsid w:val="00F76B0A"/>
    <w:rsid w:val="00F816DC"/>
    <w:rsid w:val="00F828C9"/>
    <w:rsid w:val="00F82F91"/>
    <w:rsid w:val="00F838BF"/>
    <w:rsid w:val="00F83AAE"/>
    <w:rsid w:val="00F83F43"/>
    <w:rsid w:val="00F8553F"/>
    <w:rsid w:val="00F85DDE"/>
    <w:rsid w:val="00F85FD9"/>
    <w:rsid w:val="00F86744"/>
    <w:rsid w:val="00F868C2"/>
    <w:rsid w:val="00F87A76"/>
    <w:rsid w:val="00F90C96"/>
    <w:rsid w:val="00F930B8"/>
    <w:rsid w:val="00F934BA"/>
    <w:rsid w:val="00F939CD"/>
    <w:rsid w:val="00F93A39"/>
    <w:rsid w:val="00F9420F"/>
    <w:rsid w:val="00F94B94"/>
    <w:rsid w:val="00F94F72"/>
    <w:rsid w:val="00F95742"/>
    <w:rsid w:val="00F95DF2"/>
    <w:rsid w:val="00F9631B"/>
    <w:rsid w:val="00F96F52"/>
    <w:rsid w:val="00FA0E38"/>
    <w:rsid w:val="00FA1F2D"/>
    <w:rsid w:val="00FA2A14"/>
    <w:rsid w:val="00FA2DCA"/>
    <w:rsid w:val="00FA4EF2"/>
    <w:rsid w:val="00FA52A9"/>
    <w:rsid w:val="00FA715F"/>
    <w:rsid w:val="00FA7D7E"/>
    <w:rsid w:val="00FA7FC3"/>
    <w:rsid w:val="00FB04AC"/>
    <w:rsid w:val="00FB0B3A"/>
    <w:rsid w:val="00FB17F4"/>
    <w:rsid w:val="00FB1FD8"/>
    <w:rsid w:val="00FB26E1"/>
    <w:rsid w:val="00FB2AE0"/>
    <w:rsid w:val="00FB4294"/>
    <w:rsid w:val="00FB50D0"/>
    <w:rsid w:val="00FB5E0C"/>
    <w:rsid w:val="00FB66DA"/>
    <w:rsid w:val="00FB67DA"/>
    <w:rsid w:val="00FB79B2"/>
    <w:rsid w:val="00FB7A1D"/>
    <w:rsid w:val="00FC0580"/>
    <w:rsid w:val="00FC05CD"/>
    <w:rsid w:val="00FC0F83"/>
    <w:rsid w:val="00FC3A04"/>
    <w:rsid w:val="00FC4059"/>
    <w:rsid w:val="00FC5025"/>
    <w:rsid w:val="00FC5DBC"/>
    <w:rsid w:val="00FC6259"/>
    <w:rsid w:val="00FC689D"/>
    <w:rsid w:val="00FC6DD6"/>
    <w:rsid w:val="00FC746F"/>
    <w:rsid w:val="00FD2FF5"/>
    <w:rsid w:val="00FD3975"/>
    <w:rsid w:val="00FD50FC"/>
    <w:rsid w:val="00FD6309"/>
    <w:rsid w:val="00FD7ADD"/>
    <w:rsid w:val="00FE13B1"/>
    <w:rsid w:val="00FE186D"/>
    <w:rsid w:val="00FE4A6E"/>
    <w:rsid w:val="00FE4A97"/>
    <w:rsid w:val="00FE5A64"/>
    <w:rsid w:val="00FE67CA"/>
    <w:rsid w:val="00FE6CEE"/>
    <w:rsid w:val="00FF03B3"/>
    <w:rsid w:val="00FF08F0"/>
    <w:rsid w:val="00FF14F4"/>
    <w:rsid w:val="00FF1CFB"/>
    <w:rsid w:val="00FF2C78"/>
    <w:rsid w:val="00FF55FE"/>
    <w:rsid w:val="00FF6BA2"/>
    <w:rsid w:val="00FF7737"/>
    <w:rsid w:val="01075A6A"/>
    <w:rsid w:val="010F9B52"/>
    <w:rsid w:val="01397662"/>
    <w:rsid w:val="014D059E"/>
    <w:rsid w:val="01560EE4"/>
    <w:rsid w:val="0190EE39"/>
    <w:rsid w:val="019C283A"/>
    <w:rsid w:val="01A99517"/>
    <w:rsid w:val="01B2F2B7"/>
    <w:rsid w:val="01C9B878"/>
    <w:rsid w:val="01E2B0BE"/>
    <w:rsid w:val="0212EE91"/>
    <w:rsid w:val="022579E4"/>
    <w:rsid w:val="025EBA0F"/>
    <w:rsid w:val="0261594B"/>
    <w:rsid w:val="02853342"/>
    <w:rsid w:val="02B7C943"/>
    <w:rsid w:val="02E87158"/>
    <w:rsid w:val="02F30466"/>
    <w:rsid w:val="030CA5D1"/>
    <w:rsid w:val="0361EDAD"/>
    <w:rsid w:val="036B5AA4"/>
    <w:rsid w:val="0375378F"/>
    <w:rsid w:val="037C445E"/>
    <w:rsid w:val="0387307A"/>
    <w:rsid w:val="03E5FF2B"/>
    <w:rsid w:val="040B226E"/>
    <w:rsid w:val="04239935"/>
    <w:rsid w:val="045F440C"/>
    <w:rsid w:val="04906795"/>
    <w:rsid w:val="04E90C6B"/>
    <w:rsid w:val="050BE2A3"/>
    <w:rsid w:val="0523AD5C"/>
    <w:rsid w:val="0571C2AA"/>
    <w:rsid w:val="057CAD3C"/>
    <w:rsid w:val="05B22429"/>
    <w:rsid w:val="05D0A929"/>
    <w:rsid w:val="05E3BFCA"/>
    <w:rsid w:val="05F94ECE"/>
    <w:rsid w:val="061152D3"/>
    <w:rsid w:val="06201610"/>
    <w:rsid w:val="0643FF5B"/>
    <w:rsid w:val="067D1DFA"/>
    <w:rsid w:val="06831664"/>
    <w:rsid w:val="0734BB1A"/>
    <w:rsid w:val="079E9D4F"/>
    <w:rsid w:val="07A22DE0"/>
    <w:rsid w:val="07A6F17E"/>
    <w:rsid w:val="07E1045E"/>
    <w:rsid w:val="07E9BB5C"/>
    <w:rsid w:val="081E9453"/>
    <w:rsid w:val="082729C8"/>
    <w:rsid w:val="0830160E"/>
    <w:rsid w:val="0842F00A"/>
    <w:rsid w:val="08453BDC"/>
    <w:rsid w:val="0852F8CF"/>
    <w:rsid w:val="085B1C48"/>
    <w:rsid w:val="088CDF27"/>
    <w:rsid w:val="089810A8"/>
    <w:rsid w:val="08BA9D23"/>
    <w:rsid w:val="08D636CC"/>
    <w:rsid w:val="08D6E46F"/>
    <w:rsid w:val="08F6DA84"/>
    <w:rsid w:val="0931F838"/>
    <w:rsid w:val="094083B8"/>
    <w:rsid w:val="09923085"/>
    <w:rsid w:val="09A31E43"/>
    <w:rsid w:val="09E9913B"/>
    <w:rsid w:val="0A0E4A0C"/>
    <w:rsid w:val="0A0F1AD0"/>
    <w:rsid w:val="0A1F9FA0"/>
    <w:rsid w:val="0A277600"/>
    <w:rsid w:val="0A4AF360"/>
    <w:rsid w:val="0A5CC678"/>
    <w:rsid w:val="0A885DD9"/>
    <w:rsid w:val="0A97DD55"/>
    <w:rsid w:val="0A9FE5EC"/>
    <w:rsid w:val="0AAE6A69"/>
    <w:rsid w:val="0AB055B1"/>
    <w:rsid w:val="0ADD8211"/>
    <w:rsid w:val="0AF0648F"/>
    <w:rsid w:val="0AF4C545"/>
    <w:rsid w:val="0AFFB2BB"/>
    <w:rsid w:val="0B0A8386"/>
    <w:rsid w:val="0B7EB323"/>
    <w:rsid w:val="0B9BE227"/>
    <w:rsid w:val="0BCAA611"/>
    <w:rsid w:val="0BF3DB4B"/>
    <w:rsid w:val="0BFD98D6"/>
    <w:rsid w:val="0C3E2477"/>
    <w:rsid w:val="0C626708"/>
    <w:rsid w:val="0C876A0E"/>
    <w:rsid w:val="0D87AD13"/>
    <w:rsid w:val="0DA081DC"/>
    <w:rsid w:val="0DA39401"/>
    <w:rsid w:val="0DA8F0D6"/>
    <w:rsid w:val="0DABC92F"/>
    <w:rsid w:val="0E129710"/>
    <w:rsid w:val="0E385B2A"/>
    <w:rsid w:val="0E55CD1C"/>
    <w:rsid w:val="0E60C42F"/>
    <w:rsid w:val="0E7FBA91"/>
    <w:rsid w:val="0EF2B2C1"/>
    <w:rsid w:val="0F1BC388"/>
    <w:rsid w:val="0F27BD67"/>
    <w:rsid w:val="0F2D445E"/>
    <w:rsid w:val="0F48303F"/>
    <w:rsid w:val="0FF505EE"/>
    <w:rsid w:val="0FFF4C7F"/>
    <w:rsid w:val="104A0D56"/>
    <w:rsid w:val="105B7F1B"/>
    <w:rsid w:val="106D2931"/>
    <w:rsid w:val="106FDD03"/>
    <w:rsid w:val="108775B4"/>
    <w:rsid w:val="10FD3395"/>
    <w:rsid w:val="1123CB9A"/>
    <w:rsid w:val="113D2E63"/>
    <w:rsid w:val="11BDDC80"/>
    <w:rsid w:val="11DD523E"/>
    <w:rsid w:val="11E4C51C"/>
    <w:rsid w:val="11EF2B08"/>
    <w:rsid w:val="12012A76"/>
    <w:rsid w:val="12075E47"/>
    <w:rsid w:val="12136C36"/>
    <w:rsid w:val="121F57B4"/>
    <w:rsid w:val="1228C3DF"/>
    <w:rsid w:val="12317AB3"/>
    <w:rsid w:val="125C36FB"/>
    <w:rsid w:val="1268C2A0"/>
    <w:rsid w:val="12838831"/>
    <w:rsid w:val="1291CEAB"/>
    <w:rsid w:val="12A70914"/>
    <w:rsid w:val="12C7F599"/>
    <w:rsid w:val="12F79D19"/>
    <w:rsid w:val="131AC06A"/>
    <w:rsid w:val="1325C98B"/>
    <w:rsid w:val="1349B62A"/>
    <w:rsid w:val="13B4ED00"/>
    <w:rsid w:val="13D57C4C"/>
    <w:rsid w:val="143780DD"/>
    <w:rsid w:val="143C1F9B"/>
    <w:rsid w:val="145A3F2B"/>
    <w:rsid w:val="146F3BFC"/>
    <w:rsid w:val="1490C37C"/>
    <w:rsid w:val="14B92D77"/>
    <w:rsid w:val="14CC7320"/>
    <w:rsid w:val="150FDE2C"/>
    <w:rsid w:val="1521D8B4"/>
    <w:rsid w:val="152BF9F0"/>
    <w:rsid w:val="1586A092"/>
    <w:rsid w:val="159726F2"/>
    <w:rsid w:val="15AD4428"/>
    <w:rsid w:val="15BA9276"/>
    <w:rsid w:val="15BAA1CA"/>
    <w:rsid w:val="15DC7EC7"/>
    <w:rsid w:val="15EB1135"/>
    <w:rsid w:val="162002DF"/>
    <w:rsid w:val="169D9AE4"/>
    <w:rsid w:val="16A64303"/>
    <w:rsid w:val="16DEEEDD"/>
    <w:rsid w:val="172023FF"/>
    <w:rsid w:val="172456FC"/>
    <w:rsid w:val="172C7658"/>
    <w:rsid w:val="17407E4E"/>
    <w:rsid w:val="174795F8"/>
    <w:rsid w:val="17917402"/>
    <w:rsid w:val="17C44418"/>
    <w:rsid w:val="17E7B9BF"/>
    <w:rsid w:val="17EE318D"/>
    <w:rsid w:val="17FF2EFB"/>
    <w:rsid w:val="181775EE"/>
    <w:rsid w:val="18C5DE41"/>
    <w:rsid w:val="18CCEC75"/>
    <w:rsid w:val="18E44D72"/>
    <w:rsid w:val="19175125"/>
    <w:rsid w:val="191AAB4E"/>
    <w:rsid w:val="192653F7"/>
    <w:rsid w:val="1946612D"/>
    <w:rsid w:val="1946DE5D"/>
    <w:rsid w:val="19616AA7"/>
    <w:rsid w:val="1972A0C2"/>
    <w:rsid w:val="19945979"/>
    <w:rsid w:val="19A2C0B6"/>
    <w:rsid w:val="19A7FA10"/>
    <w:rsid w:val="19B668C1"/>
    <w:rsid w:val="19B9848E"/>
    <w:rsid w:val="19EA7E1F"/>
    <w:rsid w:val="1A4FA565"/>
    <w:rsid w:val="1A6F588C"/>
    <w:rsid w:val="1A9BC692"/>
    <w:rsid w:val="1AA618B1"/>
    <w:rsid w:val="1AC76B02"/>
    <w:rsid w:val="1B06B5A5"/>
    <w:rsid w:val="1B4C2158"/>
    <w:rsid w:val="1B5CE76B"/>
    <w:rsid w:val="1B6C9EC8"/>
    <w:rsid w:val="1B7B8094"/>
    <w:rsid w:val="1B890574"/>
    <w:rsid w:val="1B8AAB40"/>
    <w:rsid w:val="1B99B466"/>
    <w:rsid w:val="1B9A404B"/>
    <w:rsid w:val="1BAA7E0D"/>
    <w:rsid w:val="1BAB494C"/>
    <w:rsid w:val="1BD38C09"/>
    <w:rsid w:val="1C14991E"/>
    <w:rsid w:val="1C352AA1"/>
    <w:rsid w:val="1C463F30"/>
    <w:rsid w:val="1C5DA409"/>
    <w:rsid w:val="1CA7FF81"/>
    <w:rsid w:val="1CC6175D"/>
    <w:rsid w:val="1CD2460F"/>
    <w:rsid w:val="1CE45B4C"/>
    <w:rsid w:val="1D22CDE7"/>
    <w:rsid w:val="1D269C3D"/>
    <w:rsid w:val="1D26CE13"/>
    <w:rsid w:val="1D3D5E0B"/>
    <w:rsid w:val="1D4319AB"/>
    <w:rsid w:val="1D555778"/>
    <w:rsid w:val="1D689DD4"/>
    <w:rsid w:val="1D86D38F"/>
    <w:rsid w:val="1DBCA48B"/>
    <w:rsid w:val="1E9DE1DA"/>
    <w:rsid w:val="1EB51874"/>
    <w:rsid w:val="1ED95E59"/>
    <w:rsid w:val="1EDAF0FA"/>
    <w:rsid w:val="1EE8097A"/>
    <w:rsid w:val="1F0D89B0"/>
    <w:rsid w:val="1F546A28"/>
    <w:rsid w:val="1F88184F"/>
    <w:rsid w:val="1F8E3B77"/>
    <w:rsid w:val="202158E3"/>
    <w:rsid w:val="206B1A04"/>
    <w:rsid w:val="2070CC13"/>
    <w:rsid w:val="20F48E49"/>
    <w:rsid w:val="20FC162D"/>
    <w:rsid w:val="21099F54"/>
    <w:rsid w:val="211703F7"/>
    <w:rsid w:val="21195644"/>
    <w:rsid w:val="212656AD"/>
    <w:rsid w:val="212A429F"/>
    <w:rsid w:val="218B1030"/>
    <w:rsid w:val="2191D67A"/>
    <w:rsid w:val="21965E6E"/>
    <w:rsid w:val="219C043F"/>
    <w:rsid w:val="219F857C"/>
    <w:rsid w:val="21AD8E8D"/>
    <w:rsid w:val="21C9D34E"/>
    <w:rsid w:val="21D068E2"/>
    <w:rsid w:val="21DB2196"/>
    <w:rsid w:val="21FD8727"/>
    <w:rsid w:val="22013B35"/>
    <w:rsid w:val="220186B9"/>
    <w:rsid w:val="2226EE3C"/>
    <w:rsid w:val="22472E43"/>
    <w:rsid w:val="22474752"/>
    <w:rsid w:val="2251F380"/>
    <w:rsid w:val="22A96FE1"/>
    <w:rsid w:val="22D134D4"/>
    <w:rsid w:val="23156636"/>
    <w:rsid w:val="2318EAC7"/>
    <w:rsid w:val="2330E434"/>
    <w:rsid w:val="23487504"/>
    <w:rsid w:val="235EDDD5"/>
    <w:rsid w:val="239A21D1"/>
    <w:rsid w:val="23A27B42"/>
    <w:rsid w:val="23EFFC10"/>
    <w:rsid w:val="2407A9F9"/>
    <w:rsid w:val="24176EA8"/>
    <w:rsid w:val="2457731B"/>
    <w:rsid w:val="2469AB36"/>
    <w:rsid w:val="2497C98D"/>
    <w:rsid w:val="24DA1A9B"/>
    <w:rsid w:val="24DAB213"/>
    <w:rsid w:val="2507FFD5"/>
    <w:rsid w:val="250BF92A"/>
    <w:rsid w:val="2517154F"/>
    <w:rsid w:val="2519A505"/>
    <w:rsid w:val="252C44C4"/>
    <w:rsid w:val="2531BFBB"/>
    <w:rsid w:val="25374FFD"/>
    <w:rsid w:val="253E5155"/>
    <w:rsid w:val="25666468"/>
    <w:rsid w:val="256CD182"/>
    <w:rsid w:val="2576A320"/>
    <w:rsid w:val="258C85A4"/>
    <w:rsid w:val="2599213A"/>
    <w:rsid w:val="259989FE"/>
    <w:rsid w:val="25B27E94"/>
    <w:rsid w:val="25CA58BA"/>
    <w:rsid w:val="25E01484"/>
    <w:rsid w:val="2621FA70"/>
    <w:rsid w:val="26289589"/>
    <w:rsid w:val="26C0F959"/>
    <w:rsid w:val="26EC9063"/>
    <w:rsid w:val="26FE62B2"/>
    <w:rsid w:val="27042EF8"/>
    <w:rsid w:val="27046C61"/>
    <w:rsid w:val="274CAD9F"/>
    <w:rsid w:val="276AA25A"/>
    <w:rsid w:val="276F34E6"/>
    <w:rsid w:val="27871FE1"/>
    <w:rsid w:val="278BBBA2"/>
    <w:rsid w:val="27A9ACB0"/>
    <w:rsid w:val="27C2FC4B"/>
    <w:rsid w:val="27CC9298"/>
    <w:rsid w:val="27CCB817"/>
    <w:rsid w:val="28051BAA"/>
    <w:rsid w:val="2810D569"/>
    <w:rsid w:val="28111C31"/>
    <w:rsid w:val="285DF8AA"/>
    <w:rsid w:val="285EE3DD"/>
    <w:rsid w:val="289F5B58"/>
    <w:rsid w:val="28CF48AD"/>
    <w:rsid w:val="291C9197"/>
    <w:rsid w:val="2920C533"/>
    <w:rsid w:val="29247F1D"/>
    <w:rsid w:val="29284ED6"/>
    <w:rsid w:val="2947041F"/>
    <w:rsid w:val="297190A9"/>
    <w:rsid w:val="298D8920"/>
    <w:rsid w:val="29A37424"/>
    <w:rsid w:val="29C3778B"/>
    <w:rsid w:val="29F5D88F"/>
    <w:rsid w:val="2A37CF8E"/>
    <w:rsid w:val="2A3C3EF9"/>
    <w:rsid w:val="2A44BB48"/>
    <w:rsid w:val="2A54FA00"/>
    <w:rsid w:val="2A55AF57"/>
    <w:rsid w:val="2A5DDCA4"/>
    <w:rsid w:val="2A611E1A"/>
    <w:rsid w:val="2A8B71C8"/>
    <w:rsid w:val="2AA35D1A"/>
    <w:rsid w:val="2AABAAB5"/>
    <w:rsid w:val="2AD2B489"/>
    <w:rsid w:val="2AD6E661"/>
    <w:rsid w:val="2AE00FCD"/>
    <w:rsid w:val="2AF72E05"/>
    <w:rsid w:val="2B00100D"/>
    <w:rsid w:val="2B008F69"/>
    <w:rsid w:val="2B0E405C"/>
    <w:rsid w:val="2B10423C"/>
    <w:rsid w:val="2B736544"/>
    <w:rsid w:val="2B7AE290"/>
    <w:rsid w:val="2BB70212"/>
    <w:rsid w:val="2BE610B7"/>
    <w:rsid w:val="2C264CE1"/>
    <w:rsid w:val="2C295485"/>
    <w:rsid w:val="2C73B3AA"/>
    <w:rsid w:val="2C747D2A"/>
    <w:rsid w:val="2C9705AF"/>
    <w:rsid w:val="2CD115FF"/>
    <w:rsid w:val="2CD9CED5"/>
    <w:rsid w:val="2CE0FE9B"/>
    <w:rsid w:val="2CE7051D"/>
    <w:rsid w:val="2CF16E33"/>
    <w:rsid w:val="2D1B8A83"/>
    <w:rsid w:val="2D80E024"/>
    <w:rsid w:val="2D883A0C"/>
    <w:rsid w:val="2DD32DF7"/>
    <w:rsid w:val="2DD3388F"/>
    <w:rsid w:val="2E2D4C1C"/>
    <w:rsid w:val="2E5C35AF"/>
    <w:rsid w:val="2E62BCB5"/>
    <w:rsid w:val="2E6716C9"/>
    <w:rsid w:val="2E6D1C29"/>
    <w:rsid w:val="2E719E9D"/>
    <w:rsid w:val="2ED13964"/>
    <w:rsid w:val="2EE45C5C"/>
    <w:rsid w:val="2F20DC3E"/>
    <w:rsid w:val="2F269DBA"/>
    <w:rsid w:val="2F3C7BC8"/>
    <w:rsid w:val="2F3FAD8E"/>
    <w:rsid w:val="2FA4E484"/>
    <w:rsid w:val="2FC3285A"/>
    <w:rsid w:val="2FDA5754"/>
    <w:rsid w:val="304D0522"/>
    <w:rsid w:val="3061D666"/>
    <w:rsid w:val="30F60EB2"/>
    <w:rsid w:val="3107F6D0"/>
    <w:rsid w:val="312A4F0F"/>
    <w:rsid w:val="3134FF1C"/>
    <w:rsid w:val="317E7DFF"/>
    <w:rsid w:val="318DAB8F"/>
    <w:rsid w:val="31A46E6F"/>
    <w:rsid w:val="31A98089"/>
    <w:rsid w:val="31BD1A09"/>
    <w:rsid w:val="31C6DC69"/>
    <w:rsid w:val="31F9A416"/>
    <w:rsid w:val="320A7197"/>
    <w:rsid w:val="321EFF6C"/>
    <w:rsid w:val="322BEB26"/>
    <w:rsid w:val="32407C22"/>
    <w:rsid w:val="3284F2BA"/>
    <w:rsid w:val="32B6C12C"/>
    <w:rsid w:val="32DE2470"/>
    <w:rsid w:val="32F55394"/>
    <w:rsid w:val="32FE6F0F"/>
    <w:rsid w:val="3311F816"/>
    <w:rsid w:val="33776F9C"/>
    <w:rsid w:val="33E412C6"/>
    <w:rsid w:val="34117330"/>
    <w:rsid w:val="34627F95"/>
    <w:rsid w:val="347867DF"/>
    <w:rsid w:val="34C69AE2"/>
    <w:rsid w:val="34FCF148"/>
    <w:rsid w:val="350CBBA9"/>
    <w:rsid w:val="351A9701"/>
    <w:rsid w:val="351E7D0C"/>
    <w:rsid w:val="3527E12A"/>
    <w:rsid w:val="355A6100"/>
    <w:rsid w:val="355AFB32"/>
    <w:rsid w:val="3563553D"/>
    <w:rsid w:val="356EE5B9"/>
    <w:rsid w:val="357E1131"/>
    <w:rsid w:val="358BA483"/>
    <w:rsid w:val="3598D8B3"/>
    <w:rsid w:val="35BE7C0A"/>
    <w:rsid w:val="36135CBA"/>
    <w:rsid w:val="3671D5E3"/>
    <w:rsid w:val="3684AA03"/>
    <w:rsid w:val="368E35B8"/>
    <w:rsid w:val="36F2E6CF"/>
    <w:rsid w:val="37287C96"/>
    <w:rsid w:val="381E8927"/>
    <w:rsid w:val="38481B97"/>
    <w:rsid w:val="38666145"/>
    <w:rsid w:val="3868B2C9"/>
    <w:rsid w:val="387AA839"/>
    <w:rsid w:val="388A90FF"/>
    <w:rsid w:val="38A473F5"/>
    <w:rsid w:val="38CBF181"/>
    <w:rsid w:val="38D65D78"/>
    <w:rsid w:val="3914A1FE"/>
    <w:rsid w:val="3940A361"/>
    <w:rsid w:val="39453B05"/>
    <w:rsid w:val="39492764"/>
    <w:rsid w:val="39569EDE"/>
    <w:rsid w:val="397218E6"/>
    <w:rsid w:val="39AC75CC"/>
    <w:rsid w:val="39AF0582"/>
    <w:rsid w:val="39DAF1DC"/>
    <w:rsid w:val="39E31433"/>
    <w:rsid w:val="39EDA18C"/>
    <w:rsid w:val="3A2FC5D7"/>
    <w:rsid w:val="3A6F700E"/>
    <w:rsid w:val="3A7C6150"/>
    <w:rsid w:val="3AB5320A"/>
    <w:rsid w:val="3B1B0C0B"/>
    <w:rsid w:val="3B29C005"/>
    <w:rsid w:val="3B603BA7"/>
    <w:rsid w:val="3B97053F"/>
    <w:rsid w:val="3B9A7632"/>
    <w:rsid w:val="3BA4F1AA"/>
    <w:rsid w:val="3BEAAEEC"/>
    <w:rsid w:val="3C0610B4"/>
    <w:rsid w:val="3C2C39A7"/>
    <w:rsid w:val="3C442781"/>
    <w:rsid w:val="3C85ED73"/>
    <w:rsid w:val="3C9D31F9"/>
    <w:rsid w:val="3CA5AE48"/>
    <w:rsid w:val="3CAD3DE0"/>
    <w:rsid w:val="3CCD0437"/>
    <w:rsid w:val="3CE8E683"/>
    <w:rsid w:val="3CF15E2F"/>
    <w:rsid w:val="3D0B725C"/>
    <w:rsid w:val="3D2F6955"/>
    <w:rsid w:val="3D6F3DF4"/>
    <w:rsid w:val="3D8A5977"/>
    <w:rsid w:val="3D8D0F08"/>
    <w:rsid w:val="3D9EFD02"/>
    <w:rsid w:val="3D9F62A4"/>
    <w:rsid w:val="3DF626CA"/>
    <w:rsid w:val="3E1510A3"/>
    <w:rsid w:val="3E80794F"/>
    <w:rsid w:val="3E93DCD7"/>
    <w:rsid w:val="3EB6FC0B"/>
    <w:rsid w:val="3EC1F419"/>
    <w:rsid w:val="3EDCC147"/>
    <w:rsid w:val="3F20DBB8"/>
    <w:rsid w:val="3F21B099"/>
    <w:rsid w:val="3F3ACD63"/>
    <w:rsid w:val="3F4546AC"/>
    <w:rsid w:val="3FD7AB3B"/>
    <w:rsid w:val="3FF9D81F"/>
    <w:rsid w:val="3FFF1949"/>
    <w:rsid w:val="405C1AB8"/>
    <w:rsid w:val="40679A8E"/>
    <w:rsid w:val="40DFEEF4"/>
    <w:rsid w:val="410E0EB3"/>
    <w:rsid w:val="413EF636"/>
    <w:rsid w:val="417489C9"/>
    <w:rsid w:val="417ED434"/>
    <w:rsid w:val="417F9BC3"/>
    <w:rsid w:val="41F6BCF2"/>
    <w:rsid w:val="41FE18B2"/>
    <w:rsid w:val="420171B6"/>
    <w:rsid w:val="4215C32E"/>
    <w:rsid w:val="428864BC"/>
    <w:rsid w:val="428DEF4A"/>
    <w:rsid w:val="42D43672"/>
    <w:rsid w:val="4320B8DC"/>
    <w:rsid w:val="432C3CCF"/>
    <w:rsid w:val="435AC350"/>
    <w:rsid w:val="435BAA0D"/>
    <w:rsid w:val="436E2936"/>
    <w:rsid w:val="437B0DEF"/>
    <w:rsid w:val="438B74E0"/>
    <w:rsid w:val="43977AE9"/>
    <w:rsid w:val="442A8E11"/>
    <w:rsid w:val="442EEAAA"/>
    <w:rsid w:val="447B5C87"/>
    <w:rsid w:val="447EF552"/>
    <w:rsid w:val="449D8843"/>
    <w:rsid w:val="44DB204B"/>
    <w:rsid w:val="44E8429F"/>
    <w:rsid w:val="44E9A365"/>
    <w:rsid w:val="44EFF0CB"/>
    <w:rsid w:val="454B7CC5"/>
    <w:rsid w:val="4570C007"/>
    <w:rsid w:val="45A65BD4"/>
    <w:rsid w:val="45BEE126"/>
    <w:rsid w:val="45C98C1B"/>
    <w:rsid w:val="45D4721B"/>
    <w:rsid w:val="460AF7FE"/>
    <w:rsid w:val="466BB4EC"/>
    <w:rsid w:val="468AB4F0"/>
    <w:rsid w:val="469FCA18"/>
    <w:rsid w:val="46E5FA8F"/>
    <w:rsid w:val="471E9973"/>
    <w:rsid w:val="47398DEA"/>
    <w:rsid w:val="4748AD62"/>
    <w:rsid w:val="4749A981"/>
    <w:rsid w:val="474E3C0D"/>
    <w:rsid w:val="4765B42D"/>
    <w:rsid w:val="47705F4C"/>
    <w:rsid w:val="4786646E"/>
    <w:rsid w:val="479FD956"/>
    <w:rsid w:val="47D9BD82"/>
    <w:rsid w:val="47E9CA64"/>
    <w:rsid w:val="47FBAEEB"/>
    <w:rsid w:val="481C4A3A"/>
    <w:rsid w:val="483B8570"/>
    <w:rsid w:val="48625FCA"/>
    <w:rsid w:val="489662AA"/>
    <w:rsid w:val="48DE4BDB"/>
    <w:rsid w:val="48DE9BAB"/>
    <w:rsid w:val="48ECC040"/>
    <w:rsid w:val="48F51297"/>
    <w:rsid w:val="48F7C703"/>
    <w:rsid w:val="49250773"/>
    <w:rsid w:val="49563F63"/>
    <w:rsid w:val="495E2156"/>
    <w:rsid w:val="49A0DB28"/>
    <w:rsid w:val="49A20A18"/>
    <w:rsid w:val="49F10E09"/>
    <w:rsid w:val="4A1D8EFA"/>
    <w:rsid w:val="4A4408F1"/>
    <w:rsid w:val="4A709734"/>
    <w:rsid w:val="4A77BA71"/>
    <w:rsid w:val="4A9406A3"/>
    <w:rsid w:val="4AB73C02"/>
    <w:rsid w:val="4AECA825"/>
    <w:rsid w:val="4AFAA9F2"/>
    <w:rsid w:val="4B1A720B"/>
    <w:rsid w:val="4B2C7054"/>
    <w:rsid w:val="4B4825AD"/>
    <w:rsid w:val="4B4B68B8"/>
    <w:rsid w:val="4B5731B1"/>
    <w:rsid w:val="4B8C6A13"/>
    <w:rsid w:val="4BBE814F"/>
    <w:rsid w:val="4BC763B0"/>
    <w:rsid w:val="4BF0D9E7"/>
    <w:rsid w:val="4C04DFB1"/>
    <w:rsid w:val="4C201999"/>
    <w:rsid w:val="4C5A4C14"/>
    <w:rsid w:val="4C7E95D8"/>
    <w:rsid w:val="4C81B831"/>
    <w:rsid w:val="4C83BCF8"/>
    <w:rsid w:val="4C8D0E28"/>
    <w:rsid w:val="4C92FE9B"/>
    <w:rsid w:val="4D2E2429"/>
    <w:rsid w:val="4D4F3B6F"/>
    <w:rsid w:val="4D7C3693"/>
    <w:rsid w:val="4DA13999"/>
    <w:rsid w:val="4DF845C5"/>
    <w:rsid w:val="4E03BA64"/>
    <w:rsid w:val="4E4FBD9C"/>
    <w:rsid w:val="4E8E3DF6"/>
    <w:rsid w:val="4E9FB9B9"/>
    <w:rsid w:val="4EFCB8A0"/>
    <w:rsid w:val="4F2109E6"/>
    <w:rsid w:val="4F22C2FC"/>
    <w:rsid w:val="4F5BD310"/>
    <w:rsid w:val="4F71F10C"/>
    <w:rsid w:val="5040D99D"/>
    <w:rsid w:val="505199D4"/>
    <w:rsid w:val="50764FC1"/>
    <w:rsid w:val="5076BFFB"/>
    <w:rsid w:val="50A60FCA"/>
    <w:rsid w:val="50FB6CAF"/>
    <w:rsid w:val="51574EDE"/>
    <w:rsid w:val="516B90E9"/>
    <w:rsid w:val="516E5370"/>
    <w:rsid w:val="51726F79"/>
    <w:rsid w:val="5183787A"/>
    <w:rsid w:val="51D92A56"/>
    <w:rsid w:val="520BBC96"/>
    <w:rsid w:val="5217CC6E"/>
    <w:rsid w:val="522A3919"/>
    <w:rsid w:val="522FD073"/>
    <w:rsid w:val="5236732C"/>
    <w:rsid w:val="5237B54A"/>
    <w:rsid w:val="528C6E5D"/>
    <w:rsid w:val="52B8A58C"/>
    <w:rsid w:val="52BB4750"/>
    <w:rsid w:val="52F4294F"/>
    <w:rsid w:val="52F7B84B"/>
    <w:rsid w:val="52FE94A7"/>
    <w:rsid w:val="5304D0CB"/>
    <w:rsid w:val="5326CD28"/>
    <w:rsid w:val="5342AE1F"/>
    <w:rsid w:val="5354F19E"/>
    <w:rsid w:val="536AF2CD"/>
    <w:rsid w:val="5388E087"/>
    <w:rsid w:val="53B5AB38"/>
    <w:rsid w:val="53C5065A"/>
    <w:rsid w:val="53DD01F3"/>
    <w:rsid w:val="53EB54F6"/>
    <w:rsid w:val="53F9F38E"/>
    <w:rsid w:val="5438C35F"/>
    <w:rsid w:val="545DD615"/>
    <w:rsid w:val="54870A59"/>
    <w:rsid w:val="54ACDE23"/>
    <w:rsid w:val="54B5942E"/>
    <w:rsid w:val="54C69939"/>
    <w:rsid w:val="54CA3921"/>
    <w:rsid w:val="553A322D"/>
    <w:rsid w:val="55457D9D"/>
    <w:rsid w:val="55861CAF"/>
    <w:rsid w:val="55967D20"/>
    <w:rsid w:val="559EACCB"/>
    <w:rsid w:val="55C11E86"/>
    <w:rsid w:val="55D2BA40"/>
    <w:rsid w:val="55D3D50A"/>
    <w:rsid w:val="55D3FC48"/>
    <w:rsid w:val="5615EEBD"/>
    <w:rsid w:val="562E36A6"/>
    <w:rsid w:val="562EF1C5"/>
    <w:rsid w:val="563A09DE"/>
    <w:rsid w:val="569931FC"/>
    <w:rsid w:val="56CE47D9"/>
    <w:rsid w:val="56E5670C"/>
    <w:rsid w:val="57112369"/>
    <w:rsid w:val="573928BD"/>
    <w:rsid w:val="579368C7"/>
    <w:rsid w:val="579C0D66"/>
    <w:rsid w:val="5805107E"/>
    <w:rsid w:val="581C2018"/>
    <w:rsid w:val="581F6D8E"/>
    <w:rsid w:val="58277235"/>
    <w:rsid w:val="582E89DF"/>
    <w:rsid w:val="587080DE"/>
    <w:rsid w:val="5888F12A"/>
    <w:rsid w:val="58973B97"/>
    <w:rsid w:val="58C4CC9B"/>
    <w:rsid w:val="58D5B615"/>
    <w:rsid w:val="58F8BF48"/>
    <w:rsid w:val="5901894A"/>
    <w:rsid w:val="59128F67"/>
    <w:rsid w:val="59405732"/>
    <w:rsid w:val="5944F551"/>
    <w:rsid w:val="5954B2BC"/>
    <w:rsid w:val="5964813A"/>
    <w:rsid w:val="59FB3989"/>
    <w:rsid w:val="5A5B6B5B"/>
    <w:rsid w:val="5A6CFB29"/>
    <w:rsid w:val="5A75E4F8"/>
    <w:rsid w:val="5A8AE331"/>
    <w:rsid w:val="5A9F4E0F"/>
    <w:rsid w:val="5AB05710"/>
    <w:rsid w:val="5B169D29"/>
    <w:rsid w:val="5B178C52"/>
    <w:rsid w:val="5B2BA39C"/>
    <w:rsid w:val="5B52482A"/>
    <w:rsid w:val="5B53CC6D"/>
    <w:rsid w:val="5B568A62"/>
    <w:rsid w:val="5B734CC3"/>
    <w:rsid w:val="5BAE90BF"/>
    <w:rsid w:val="5BD69318"/>
    <w:rsid w:val="5BE84868"/>
    <w:rsid w:val="5BEAE2E8"/>
    <w:rsid w:val="5BEE9D9B"/>
    <w:rsid w:val="5BF6FE53"/>
    <w:rsid w:val="5C16D23D"/>
    <w:rsid w:val="5C196FE4"/>
    <w:rsid w:val="5C2CB2A9"/>
    <w:rsid w:val="5C3150C8"/>
    <w:rsid w:val="5C33968C"/>
    <w:rsid w:val="5C4832D3"/>
    <w:rsid w:val="5C517036"/>
    <w:rsid w:val="5C5B0722"/>
    <w:rsid w:val="5C8FFBF9"/>
    <w:rsid w:val="5CB64678"/>
    <w:rsid w:val="5CBD8629"/>
    <w:rsid w:val="5D2C742F"/>
    <w:rsid w:val="5D5C3074"/>
    <w:rsid w:val="5D94083C"/>
    <w:rsid w:val="5D951B4F"/>
    <w:rsid w:val="5D98BA52"/>
    <w:rsid w:val="5DC99554"/>
    <w:rsid w:val="5E240060"/>
    <w:rsid w:val="5E260824"/>
    <w:rsid w:val="5E425C52"/>
    <w:rsid w:val="5E49AF4A"/>
    <w:rsid w:val="5E5043E8"/>
    <w:rsid w:val="5E65D69C"/>
    <w:rsid w:val="5E7E62C5"/>
    <w:rsid w:val="5EED323C"/>
    <w:rsid w:val="5F0491D3"/>
    <w:rsid w:val="5F09CB87"/>
    <w:rsid w:val="5F340D83"/>
    <w:rsid w:val="5F73468D"/>
    <w:rsid w:val="5F7DCE61"/>
    <w:rsid w:val="5F8F8A85"/>
    <w:rsid w:val="5FBD35AA"/>
    <w:rsid w:val="5FCF1816"/>
    <w:rsid w:val="6046554C"/>
    <w:rsid w:val="604E42CF"/>
    <w:rsid w:val="604F9CF3"/>
    <w:rsid w:val="6054CE94"/>
    <w:rsid w:val="605839A9"/>
    <w:rsid w:val="608773A9"/>
    <w:rsid w:val="609FA79B"/>
    <w:rsid w:val="60D5F369"/>
    <w:rsid w:val="60DC6F7E"/>
    <w:rsid w:val="6108385E"/>
    <w:rsid w:val="610C2291"/>
    <w:rsid w:val="613FF2A0"/>
    <w:rsid w:val="61483CD1"/>
    <w:rsid w:val="6170146C"/>
    <w:rsid w:val="6171A3E6"/>
    <w:rsid w:val="61782FAB"/>
    <w:rsid w:val="61854993"/>
    <w:rsid w:val="619C5DD0"/>
    <w:rsid w:val="61A1B00D"/>
    <w:rsid w:val="61C2F5D5"/>
    <w:rsid w:val="61C3C114"/>
    <w:rsid w:val="61CB91F4"/>
    <w:rsid w:val="61CCC0E4"/>
    <w:rsid w:val="61E8EF7A"/>
    <w:rsid w:val="61EE8730"/>
    <w:rsid w:val="61FED33A"/>
    <w:rsid w:val="627F3FFB"/>
    <w:rsid w:val="628B3428"/>
    <w:rsid w:val="629D1853"/>
    <w:rsid w:val="6300125E"/>
    <w:rsid w:val="6301D017"/>
    <w:rsid w:val="632E93C7"/>
    <w:rsid w:val="63398FF2"/>
    <w:rsid w:val="634FDDAC"/>
    <w:rsid w:val="635BF5F0"/>
    <w:rsid w:val="639DCAC9"/>
    <w:rsid w:val="64157364"/>
    <w:rsid w:val="641902BC"/>
    <w:rsid w:val="6425F23F"/>
    <w:rsid w:val="642C889C"/>
    <w:rsid w:val="643C6952"/>
    <w:rsid w:val="649D7656"/>
    <w:rsid w:val="64AA0B98"/>
    <w:rsid w:val="64AB3A88"/>
    <w:rsid w:val="64AF38F5"/>
    <w:rsid w:val="64C7D88F"/>
    <w:rsid w:val="64C86853"/>
    <w:rsid w:val="64D513C0"/>
    <w:rsid w:val="64FDA310"/>
    <w:rsid w:val="65029B3E"/>
    <w:rsid w:val="65144D93"/>
    <w:rsid w:val="6520B7D3"/>
    <w:rsid w:val="65409DCB"/>
    <w:rsid w:val="657DEB1B"/>
    <w:rsid w:val="658A3832"/>
    <w:rsid w:val="65A976C1"/>
    <w:rsid w:val="65DFF85B"/>
    <w:rsid w:val="65E2962C"/>
    <w:rsid w:val="65F93C63"/>
    <w:rsid w:val="660AF20C"/>
    <w:rsid w:val="662CE9F0"/>
    <w:rsid w:val="663613F6"/>
    <w:rsid w:val="664E720A"/>
    <w:rsid w:val="66D79883"/>
    <w:rsid w:val="6710F788"/>
    <w:rsid w:val="6729B6AC"/>
    <w:rsid w:val="673FD71D"/>
    <w:rsid w:val="6744C0C0"/>
    <w:rsid w:val="676F0292"/>
    <w:rsid w:val="677AA748"/>
    <w:rsid w:val="67B8B22B"/>
    <w:rsid w:val="67C3FE67"/>
    <w:rsid w:val="67E7A62C"/>
    <w:rsid w:val="67FE4A61"/>
    <w:rsid w:val="680BBEDE"/>
    <w:rsid w:val="68278189"/>
    <w:rsid w:val="687FB43C"/>
    <w:rsid w:val="68E9E360"/>
    <w:rsid w:val="68F16727"/>
    <w:rsid w:val="68F32FBB"/>
    <w:rsid w:val="6915A0DF"/>
    <w:rsid w:val="69C8D6F8"/>
    <w:rsid w:val="69F956F0"/>
    <w:rsid w:val="6A23D6CA"/>
    <w:rsid w:val="6A4D9D6E"/>
    <w:rsid w:val="6A684B71"/>
    <w:rsid w:val="6A776D47"/>
    <w:rsid w:val="6A95BFA8"/>
    <w:rsid w:val="6ABCA0A9"/>
    <w:rsid w:val="6ABD2C8E"/>
    <w:rsid w:val="6ADD409B"/>
    <w:rsid w:val="6B22B05A"/>
    <w:rsid w:val="6B49B98F"/>
    <w:rsid w:val="6B747E86"/>
    <w:rsid w:val="6BDB2E56"/>
    <w:rsid w:val="6C088E96"/>
    <w:rsid w:val="6C2A9F9D"/>
    <w:rsid w:val="6C4AF0B7"/>
    <w:rsid w:val="6C4FBB2C"/>
    <w:rsid w:val="6C586768"/>
    <w:rsid w:val="6C6780D2"/>
    <w:rsid w:val="6C930ED4"/>
    <w:rsid w:val="6C9AEE69"/>
    <w:rsid w:val="6CCB9FF9"/>
    <w:rsid w:val="6CCD23E0"/>
    <w:rsid w:val="6D1DC6FB"/>
    <w:rsid w:val="6D259AFD"/>
    <w:rsid w:val="6D51E7E4"/>
    <w:rsid w:val="6D8499C2"/>
    <w:rsid w:val="6DCDD0A4"/>
    <w:rsid w:val="6DD43BD0"/>
    <w:rsid w:val="6DE44813"/>
    <w:rsid w:val="6E08E1CF"/>
    <w:rsid w:val="6E1932BF"/>
    <w:rsid w:val="6E1E234D"/>
    <w:rsid w:val="6E7358F4"/>
    <w:rsid w:val="6E779F62"/>
    <w:rsid w:val="6E87E078"/>
    <w:rsid w:val="6E9FDC6D"/>
    <w:rsid w:val="6EA11627"/>
    <w:rsid w:val="6F4428AD"/>
    <w:rsid w:val="6F743E09"/>
    <w:rsid w:val="6F8E9556"/>
    <w:rsid w:val="6F9028ED"/>
    <w:rsid w:val="6FAEA28C"/>
    <w:rsid w:val="6FB2C5D9"/>
    <w:rsid w:val="6FD03246"/>
    <w:rsid w:val="6FE08DA4"/>
    <w:rsid w:val="70991ED0"/>
    <w:rsid w:val="7117F7FA"/>
    <w:rsid w:val="712AA99B"/>
    <w:rsid w:val="712B3F22"/>
    <w:rsid w:val="718C8F6B"/>
    <w:rsid w:val="71AA092A"/>
    <w:rsid w:val="71D4F843"/>
    <w:rsid w:val="71FF4BC7"/>
    <w:rsid w:val="722662BB"/>
    <w:rsid w:val="7226A8BA"/>
    <w:rsid w:val="722C2437"/>
    <w:rsid w:val="7245647E"/>
    <w:rsid w:val="7247515B"/>
    <w:rsid w:val="72975B0D"/>
    <w:rsid w:val="72BA0F1A"/>
    <w:rsid w:val="7327B50A"/>
    <w:rsid w:val="733EC82A"/>
    <w:rsid w:val="73534A29"/>
    <w:rsid w:val="7365726A"/>
    <w:rsid w:val="736E6AC4"/>
    <w:rsid w:val="738C7107"/>
    <w:rsid w:val="73D50E13"/>
    <w:rsid w:val="73E88631"/>
    <w:rsid w:val="7404FFF2"/>
    <w:rsid w:val="740BA1E2"/>
    <w:rsid w:val="7421B031"/>
    <w:rsid w:val="74425257"/>
    <w:rsid w:val="744BDAB8"/>
    <w:rsid w:val="74842218"/>
    <w:rsid w:val="749B634A"/>
    <w:rsid w:val="74CE4B4A"/>
    <w:rsid w:val="74CF1F62"/>
    <w:rsid w:val="74DCC39A"/>
    <w:rsid w:val="74E31C8E"/>
    <w:rsid w:val="74F19FA8"/>
    <w:rsid w:val="75140B87"/>
    <w:rsid w:val="752CD90C"/>
    <w:rsid w:val="7559D68E"/>
    <w:rsid w:val="7580442E"/>
    <w:rsid w:val="758E89AD"/>
    <w:rsid w:val="759685E8"/>
    <w:rsid w:val="75B2B8CD"/>
    <w:rsid w:val="75D8D600"/>
    <w:rsid w:val="75E47CA7"/>
    <w:rsid w:val="75FF6A71"/>
    <w:rsid w:val="76018239"/>
    <w:rsid w:val="7635D02B"/>
    <w:rsid w:val="76407E04"/>
    <w:rsid w:val="7669BE19"/>
    <w:rsid w:val="7676A16F"/>
    <w:rsid w:val="768D6571"/>
    <w:rsid w:val="76EA210B"/>
    <w:rsid w:val="76F04A1A"/>
    <w:rsid w:val="77223500"/>
    <w:rsid w:val="7749B08A"/>
    <w:rsid w:val="77E17A9D"/>
    <w:rsid w:val="780B1388"/>
    <w:rsid w:val="78315FC6"/>
    <w:rsid w:val="7835A3D6"/>
    <w:rsid w:val="78361A8B"/>
    <w:rsid w:val="786CE8C8"/>
    <w:rsid w:val="786F7881"/>
    <w:rsid w:val="7885281E"/>
    <w:rsid w:val="789C79F6"/>
    <w:rsid w:val="78B3F6A0"/>
    <w:rsid w:val="78B42971"/>
    <w:rsid w:val="78B64BA7"/>
    <w:rsid w:val="7912A390"/>
    <w:rsid w:val="79290966"/>
    <w:rsid w:val="79390E09"/>
    <w:rsid w:val="794D4E55"/>
    <w:rsid w:val="79644D62"/>
    <w:rsid w:val="79E6808B"/>
    <w:rsid w:val="7A34BD87"/>
    <w:rsid w:val="7A5471A9"/>
    <w:rsid w:val="7A75C6DE"/>
    <w:rsid w:val="7A7ACD3B"/>
    <w:rsid w:val="7AB10E71"/>
    <w:rsid w:val="7AC9D12C"/>
    <w:rsid w:val="7AD7BD97"/>
    <w:rsid w:val="7B06ABA3"/>
    <w:rsid w:val="7B428433"/>
    <w:rsid w:val="7B9A1788"/>
    <w:rsid w:val="7B9DCEEA"/>
    <w:rsid w:val="7BA5061E"/>
    <w:rsid w:val="7BD8261B"/>
    <w:rsid w:val="7BE26037"/>
    <w:rsid w:val="7C1A2C55"/>
    <w:rsid w:val="7C5FB7D8"/>
    <w:rsid w:val="7C66D146"/>
    <w:rsid w:val="7C78E035"/>
    <w:rsid w:val="7C8A25A4"/>
    <w:rsid w:val="7CA03CFE"/>
    <w:rsid w:val="7CBB9A07"/>
    <w:rsid w:val="7CC93E71"/>
    <w:rsid w:val="7CEE7DA7"/>
    <w:rsid w:val="7CFB4117"/>
    <w:rsid w:val="7D337496"/>
    <w:rsid w:val="7D7FAEFF"/>
    <w:rsid w:val="7D8D73FA"/>
    <w:rsid w:val="7DD085D9"/>
    <w:rsid w:val="7DDF06D8"/>
    <w:rsid w:val="7DE32056"/>
    <w:rsid w:val="7DE887F5"/>
    <w:rsid w:val="7E03FB29"/>
    <w:rsid w:val="7E043AF0"/>
    <w:rsid w:val="7E068047"/>
    <w:rsid w:val="7E0C549A"/>
    <w:rsid w:val="7E242505"/>
    <w:rsid w:val="7E35B075"/>
    <w:rsid w:val="7E4BCF54"/>
    <w:rsid w:val="7E510D7E"/>
    <w:rsid w:val="7E5B3729"/>
    <w:rsid w:val="7E6A38D6"/>
    <w:rsid w:val="7E6F3104"/>
    <w:rsid w:val="7EEEA9E5"/>
    <w:rsid w:val="7F4BF86D"/>
    <w:rsid w:val="7FD294E2"/>
    <w:rsid w:val="7FEC8A2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24E46"/>
  <w15:docId w15:val="{EF7766C7-BCE7-42E6-B6C4-431ADCA0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1"/>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1"/>
      </w:numPr>
      <w:spacing w:before="240" w:after="60"/>
      <w:outlineLvl w:val="4"/>
    </w:pPr>
    <w:rPr>
      <w:b/>
      <w:bCs/>
      <w:i/>
      <w:iCs/>
      <w:sz w:val="26"/>
      <w:szCs w:val="26"/>
    </w:rPr>
  </w:style>
  <w:style w:type="paragraph" w:styleId="Heading6">
    <w:name w:val="heading 6"/>
    <w:basedOn w:val="Normal"/>
    <w:next w:val="Normal"/>
    <w:qFormat/>
    <w:pPr>
      <w:numPr>
        <w:ilvl w:val="5"/>
        <w:numId w:val="1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43"/>
      </w:numPr>
    </w:pPr>
  </w:style>
  <w:style w:type="paragraph" w:customStyle="1" w:styleId="BodyIndent">
    <w:name w:val="BodyIndent"/>
    <w:basedOn w:val="Normal"/>
    <w:link w:val="BodyIndentChar"/>
    <w:autoRedefine/>
    <w:rsid w:val="00A4683F"/>
    <w:pPr>
      <w:tabs>
        <w:tab w:val="left" w:pos="567"/>
      </w:tabs>
      <w:ind w:firstLine="284"/>
      <w:jc w:val="both"/>
    </w:pPr>
    <w:rPr>
      <w:rFonts w:ascii="Times New Roman" w:hAnsi="Times New Roman"/>
      <w:color w:val="000000"/>
      <w:sz w:val="24"/>
      <w:szCs w:val="24"/>
    </w:rPr>
  </w:style>
  <w:style w:type="paragraph" w:customStyle="1" w:styleId="Bulleted">
    <w:name w:val="Bulleted"/>
    <w:pPr>
      <w:numPr>
        <w:numId w:val="13"/>
      </w:numPr>
      <w:jc w:val="both"/>
    </w:pPr>
    <w:rPr>
      <w:rFonts w:ascii="Times" w:hAnsi="Times"/>
      <w:color w:val="000000"/>
      <w:sz w:val="22"/>
      <w:szCs w:val="22"/>
      <w:lang w:eastAsia="en-US"/>
    </w:rPr>
  </w:style>
  <w:style w:type="numbering" w:styleId="1ai">
    <w:name w:val="Outline List 1"/>
    <w:basedOn w:val="NoList"/>
    <w:semiHidden/>
    <w:pPr>
      <w:numPr>
        <w:numId w:val="18"/>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A4683F"/>
    <w:rPr>
      <w:color w:val="000000"/>
      <w:sz w:val="24"/>
      <w:szCs w:val="24"/>
      <w:lang w:val="en-GB"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5"/>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rsid w:val="00DD3AEB"/>
    <w:pPr>
      <w:numPr>
        <w:numId w:val="16"/>
      </w:numPr>
      <w:tabs>
        <w:tab w:val="left" w:pos="567"/>
      </w:tabs>
      <w:spacing w:before="240"/>
    </w:pPr>
    <w:rPr>
      <w:b/>
      <w:color w:val="000000"/>
      <w:sz w:val="24"/>
      <w:szCs w:val="24"/>
      <w:lang w:eastAsia="en-US"/>
    </w:rPr>
  </w:style>
  <w:style w:type="numbering" w:styleId="ArticleSection">
    <w:name w:val="Outline List 3"/>
    <w:basedOn w:val="NoList"/>
    <w:semiHidden/>
    <w:pPr>
      <w:numPr>
        <w:numId w:val="11"/>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rsid w:val="00BD01D1"/>
    <w:pPr>
      <w:tabs>
        <w:tab w:val="left" w:pos="567"/>
      </w:tabs>
      <w:jc w:val="both"/>
    </w:pPr>
    <w:rPr>
      <w:color w:val="000000"/>
      <w:sz w:val="24"/>
      <w:szCs w:val="24"/>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sid w:val="00DD3AEB"/>
    <w:rPr>
      <w:b/>
      <w:color w:val="000000"/>
      <w:sz w:val="24"/>
      <w:szCs w:val="24"/>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20"/>
      </w:numPr>
    </w:pPr>
  </w:style>
  <w:style w:type="paragraph" w:customStyle="1" w:styleId="Numbered">
    <w:name w:val="Numbered"/>
    <w:autoRedefine/>
    <w:pPr>
      <w:numPr>
        <w:numId w:val="12"/>
      </w:numPr>
      <w:tabs>
        <w:tab w:val="num" w:pos="567"/>
      </w:tabs>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rsid w:val="00BD01D1"/>
    <w:pPr>
      <w:jc w:val="center"/>
    </w:pPr>
    <w:rPr>
      <w:rFonts w:ascii="Times New Roman" w:hAnsi="Times New Roman"/>
      <w:b/>
      <w:i/>
      <w:iCs/>
      <w:sz w:val="24"/>
      <w:szCs w:val="24"/>
    </w:r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szCs w:val="20"/>
    </w:rPr>
  </w:style>
  <w:style w:type="paragraph" w:customStyle="1" w:styleId="StylesubsubsectionNotItalic">
    <w:name w:val="Style subsubsection + Not Italic"/>
    <w:basedOn w:val="subsubsection"/>
    <w:rPr>
      <w:i/>
      <w:iCs/>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iCs/>
    </w:rPr>
  </w:style>
  <w:style w:type="character" w:customStyle="1" w:styleId="subsubsectionChar">
    <w:name w:val="subsubsection Char"/>
    <w:link w:val="subsubsection"/>
    <w:rsid w:val="00BD01D1"/>
    <w:rPr>
      <w:color w:val="000000"/>
      <w:sz w:val="24"/>
      <w:szCs w:val="24"/>
      <w:lang w:val="en-US" w:eastAsia="en-US"/>
    </w:rPr>
  </w:style>
  <w:style w:type="character" w:customStyle="1" w:styleId="StylesubsubsectionNotItalic1CharChar">
    <w:name w:val="Style subsubsection + Not Italic1 Char 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style>
  <w:style w:type="character" w:customStyle="1" w:styleId="StyleStylesubsubsectionNotItalic1Char">
    <w:name w:val="Style Style subsubsection + Not Italic1 + 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4"/>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character" w:styleId="UnresolvedMention">
    <w:name w:val="Unresolved Mention"/>
    <w:basedOn w:val="DefaultParagraphFont"/>
    <w:uiPriority w:val="99"/>
    <w:semiHidden/>
    <w:unhideWhenUsed/>
    <w:rsid w:val="00100195"/>
    <w:rPr>
      <w:color w:val="605E5C"/>
      <w:shd w:val="clear" w:color="auto" w:fill="E1DFDD"/>
    </w:rPr>
  </w:style>
  <w:style w:type="paragraph" w:styleId="ListParagraph">
    <w:name w:val="List Paragraph"/>
    <w:basedOn w:val="Normal"/>
    <w:uiPriority w:val="34"/>
    <w:qFormat/>
    <w:rsid w:val="00DA0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36000">
      <w:bodyDiv w:val="1"/>
      <w:marLeft w:val="0"/>
      <w:marRight w:val="0"/>
      <w:marTop w:val="0"/>
      <w:marBottom w:val="0"/>
      <w:divBdr>
        <w:top w:val="none" w:sz="0" w:space="0" w:color="auto"/>
        <w:left w:val="none" w:sz="0" w:space="0" w:color="auto"/>
        <w:bottom w:val="none" w:sz="0" w:space="0" w:color="auto"/>
        <w:right w:val="none" w:sz="0" w:space="0" w:color="auto"/>
      </w:divBdr>
    </w:div>
    <w:div w:id="513493786">
      <w:bodyDiv w:val="1"/>
      <w:marLeft w:val="0"/>
      <w:marRight w:val="0"/>
      <w:marTop w:val="0"/>
      <w:marBottom w:val="0"/>
      <w:divBdr>
        <w:top w:val="none" w:sz="0" w:space="0" w:color="auto"/>
        <w:left w:val="none" w:sz="0" w:space="0" w:color="auto"/>
        <w:bottom w:val="none" w:sz="0" w:space="0" w:color="auto"/>
        <w:right w:val="none" w:sz="0" w:space="0" w:color="auto"/>
      </w:divBdr>
    </w:div>
    <w:div w:id="639306317">
      <w:bodyDiv w:val="1"/>
      <w:marLeft w:val="0"/>
      <w:marRight w:val="0"/>
      <w:marTop w:val="0"/>
      <w:marBottom w:val="0"/>
      <w:divBdr>
        <w:top w:val="none" w:sz="0" w:space="0" w:color="auto"/>
        <w:left w:val="none" w:sz="0" w:space="0" w:color="auto"/>
        <w:bottom w:val="none" w:sz="0" w:space="0" w:color="auto"/>
        <w:right w:val="none" w:sz="0" w:space="0" w:color="auto"/>
      </w:divBdr>
    </w:div>
    <w:div w:id="1011372558">
      <w:bodyDiv w:val="1"/>
      <w:marLeft w:val="0"/>
      <w:marRight w:val="0"/>
      <w:marTop w:val="0"/>
      <w:marBottom w:val="0"/>
      <w:divBdr>
        <w:top w:val="none" w:sz="0" w:space="0" w:color="auto"/>
        <w:left w:val="none" w:sz="0" w:space="0" w:color="auto"/>
        <w:bottom w:val="none" w:sz="0" w:space="0" w:color="auto"/>
        <w:right w:val="none" w:sz="0" w:space="0" w:color="auto"/>
      </w:divBdr>
    </w:div>
    <w:div w:id="1744839650">
      <w:bodyDiv w:val="1"/>
      <w:marLeft w:val="0"/>
      <w:marRight w:val="0"/>
      <w:marTop w:val="0"/>
      <w:marBottom w:val="0"/>
      <w:divBdr>
        <w:top w:val="none" w:sz="0" w:space="0" w:color="auto"/>
        <w:left w:val="none" w:sz="0" w:space="0" w:color="auto"/>
        <w:bottom w:val="none" w:sz="0" w:space="0" w:color="auto"/>
        <w:right w:val="none" w:sz="0" w:space="0" w:color="auto"/>
      </w:divBdr>
      <w:divsChild>
        <w:div w:id="900864865">
          <w:marLeft w:val="0"/>
          <w:marRight w:val="0"/>
          <w:marTop w:val="0"/>
          <w:marBottom w:val="0"/>
          <w:divBdr>
            <w:top w:val="none" w:sz="0" w:space="0" w:color="auto"/>
            <w:left w:val="none" w:sz="0" w:space="0" w:color="auto"/>
            <w:bottom w:val="none" w:sz="0" w:space="0" w:color="auto"/>
            <w:right w:val="none" w:sz="0" w:space="0" w:color="auto"/>
          </w:divBdr>
        </w:div>
        <w:div w:id="1280378305">
          <w:marLeft w:val="0"/>
          <w:marRight w:val="0"/>
          <w:marTop w:val="0"/>
          <w:marBottom w:val="0"/>
          <w:divBdr>
            <w:top w:val="none" w:sz="0" w:space="0" w:color="auto"/>
            <w:left w:val="none" w:sz="0" w:space="0" w:color="auto"/>
            <w:bottom w:val="none" w:sz="0" w:space="0" w:color="auto"/>
            <w:right w:val="none" w:sz="0" w:space="0" w:color="auto"/>
          </w:divBdr>
        </w:div>
        <w:div w:id="1682387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7308d33d5e784eae" Type="http://schemas.microsoft.com/office/2019/09/relationships/intelligence" Target="intelligenc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E9A2473B6458747B7EA11503486B38A" ma:contentTypeVersion="4" ma:contentTypeDescription="Create a new document." ma:contentTypeScope="" ma:versionID="8450f25411506319aa698ce24f8b5736">
  <xsd:schema xmlns:xsd="http://www.w3.org/2001/XMLSchema" xmlns:xs="http://www.w3.org/2001/XMLSchema" xmlns:p="http://schemas.microsoft.com/office/2006/metadata/properties" xmlns:ns3="db81ea52-b1eb-4048-9242-86ab2819c8c6" targetNamespace="http://schemas.microsoft.com/office/2006/metadata/properties" ma:root="true" ma:fieldsID="b7217ca91fd09c88a6c08f7dec034aaf" ns3:_="">
    <xsd:import namespace="db81ea52-b1eb-4048-9242-86ab2819c8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81ea52-b1eb-4048-9242-86ab2819c8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2A8B1B-5E29-4480-8897-1522DDA1BD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56AB91-1F55-4BB3-A6D4-36D3F1D5041E}">
  <ds:schemaRefs>
    <ds:schemaRef ds:uri="http://schemas.microsoft.com/sharepoint/v3/contenttype/forms"/>
  </ds:schemaRefs>
</ds:datastoreItem>
</file>

<file path=customXml/itemProps3.xml><?xml version="1.0" encoding="utf-8"?>
<ds:datastoreItem xmlns:ds="http://schemas.openxmlformats.org/officeDocument/2006/customXml" ds:itemID="{7F236DFD-51A6-4A9D-B4D5-C4F72C10909F}">
  <ds:schemaRefs>
    <ds:schemaRef ds:uri="http://schemas.openxmlformats.org/officeDocument/2006/bibliography"/>
  </ds:schemaRefs>
</ds:datastoreItem>
</file>

<file path=customXml/itemProps4.xml><?xml version="1.0" encoding="utf-8"?>
<ds:datastoreItem xmlns:ds="http://schemas.openxmlformats.org/officeDocument/2006/customXml" ds:itemID="{0F7162F9-DF49-4CAD-93C1-543746666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81ea52-b1eb-4048-9242-86ab2819c8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3182</Words>
  <Characters>18144</Characters>
  <Application>Microsoft Office Word</Application>
  <DocSecurity>0</DocSecurity>
  <Lines>151</Lines>
  <Paragraphs>42</Paragraphs>
  <ScaleCrop>false</ScaleCrop>
  <Company>IOP Publishing</Company>
  <LinksUpToDate>false</LinksUpToDate>
  <CharactersWithSpaces>21284</CharactersWithSpaces>
  <SharedDoc>false</SharedDoc>
  <HLinks>
    <vt:vector size="6" baseType="variant">
      <vt:variant>
        <vt:i4>6619143</vt:i4>
      </vt:variant>
      <vt:variant>
        <vt:i4>0</vt:i4>
      </vt:variant>
      <vt:variant>
        <vt:i4>0</vt:i4>
      </vt:variant>
      <vt:variant>
        <vt:i4>5</vt:i4>
      </vt:variant>
      <vt:variant>
        <vt:lpwstr>mailto:wongyewlee-wm19@student.tarc.edu.my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subject/>
  <dc:creator>Yew Lee Wong;Jia Cheng Loh;Chen Zhen Li;Chi Wee Tan</dc:creator>
  <cp:keywords>open access, proceedings, template, fast, affordable, flexible</cp:keywords>
  <cp:lastModifiedBy>WONG YEW LEE</cp:lastModifiedBy>
  <cp:revision>7</cp:revision>
  <cp:lastPrinted>2022-04-22T02:25:00Z</cp:lastPrinted>
  <dcterms:created xsi:type="dcterms:W3CDTF">2022-04-22T02:23:00Z</dcterms:created>
  <dcterms:modified xsi:type="dcterms:W3CDTF">2022-04-22T02:30:00Z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0x010100EE9A2473B6458747B7EA11503486B38A</vt:lpwstr>
  </property>
</Properties>
</file>